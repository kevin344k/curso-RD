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71EE62" w14:textId="78EEB341" w:rsidR="000717F7" w:rsidRPr="00B84497" w:rsidRDefault="00B84497" w:rsidP="00B84497">
      <w:pPr>
        <w:pStyle w:val="Ttulo1"/>
      </w:pPr>
      <w:r w:rsidRPr="00B84497">
        <w:t>Q</w:t>
      </w:r>
      <w:r>
        <w:t>ue</w:t>
      </w:r>
      <w:r w:rsidRPr="00B84497">
        <w:t xml:space="preserve"> es wireframe</w:t>
      </w:r>
    </w:p>
    <w:p w14:paraId="3E1DD573" w14:textId="034AF7FD" w:rsidR="00B84497" w:rsidRDefault="00B84497">
      <w:pPr>
        <w:rPr>
          <w:rFonts w:ascii="Arial" w:hAnsi="Arial" w:cs="Arial"/>
          <w:color w:val="4D5156"/>
          <w:shd w:val="clear" w:color="auto" w:fill="FFFFFF"/>
        </w:rPr>
      </w:pPr>
      <w:r>
        <w:rPr>
          <w:rFonts w:ascii="Arial" w:hAnsi="Arial" w:cs="Arial"/>
          <w:color w:val="4D5156"/>
          <w:shd w:val="clear" w:color="auto" w:fill="FFFFFF"/>
        </w:rPr>
        <w:t>También llamado plan de pantalla por algunos profesionales, el wireframe </w:t>
      </w:r>
      <w:r>
        <w:rPr>
          <w:rFonts w:ascii="Arial" w:hAnsi="Arial" w:cs="Arial"/>
          <w:color w:val="040C28"/>
        </w:rPr>
        <w:t>es un prototipo de página web o de una aplicación</w:t>
      </w:r>
      <w:r>
        <w:rPr>
          <w:rFonts w:ascii="Arial" w:hAnsi="Arial" w:cs="Arial"/>
          <w:color w:val="4D5156"/>
          <w:shd w:val="clear" w:color="auto" w:fill="FFFFFF"/>
        </w:rPr>
        <w:t>. Esto significa que, antes de la elaboración del layout, se crea una especie de esquema. De esta manera, conseguimos entender cómo quedará el producto final</w:t>
      </w:r>
    </w:p>
    <w:p w14:paraId="5E18F792" w14:textId="2B9CF82C" w:rsidR="00672AB7" w:rsidRDefault="00672AB7" w:rsidP="00672AB7">
      <w:pPr>
        <w:pStyle w:val="Ttulo1"/>
        <w:rPr>
          <w:shd w:val="clear" w:color="auto" w:fill="FFFFFF"/>
        </w:rPr>
      </w:pPr>
      <w:r>
        <w:rPr>
          <w:shd w:val="clear" w:color="auto" w:fill="FFFFFF"/>
        </w:rPr>
        <w:t>Benefiaciarios</w:t>
      </w:r>
    </w:p>
    <w:p w14:paraId="15004061" w14:textId="77777777" w:rsidR="00D97D81" w:rsidRPr="00D97D81" w:rsidRDefault="00D97D81" w:rsidP="00D97D81">
      <w:pPr>
        <w:numPr>
          <w:ilvl w:val="0"/>
          <w:numId w:val="1"/>
        </w:numPr>
        <w:shd w:val="clear" w:color="auto" w:fill="121F3D"/>
        <w:spacing w:after="0" w:line="240" w:lineRule="auto"/>
        <w:rPr>
          <w:rFonts w:ascii="Roboto" w:eastAsia="Times New Roman" w:hAnsi="Roboto" w:cs="Times New Roman"/>
          <w:color w:val="EFF3F8"/>
          <w:sz w:val="27"/>
          <w:szCs w:val="27"/>
          <w:lang w:eastAsia="es-MX"/>
        </w:rPr>
      </w:pPr>
      <w:r w:rsidRPr="00D97D81">
        <w:rPr>
          <w:rFonts w:ascii="Roboto" w:eastAsia="Times New Roman" w:hAnsi="Roboto" w:cs="Times New Roman"/>
          <w:b/>
          <w:bCs/>
          <w:color w:val="EFF3F8"/>
          <w:sz w:val="27"/>
          <w:szCs w:val="27"/>
          <w:lang w:eastAsia="es-MX"/>
        </w:rPr>
        <w:t>Para desarrolladoras y desarrolladores: escalar es más sencillo</w:t>
      </w:r>
    </w:p>
    <w:p w14:paraId="321101CB" w14:textId="77777777" w:rsidR="00D97D81" w:rsidRPr="00D97D81" w:rsidRDefault="00D97D81" w:rsidP="00D97D81">
      <w:pPr>
        <w:numPr>
          <w:ilvl w:val="0"/>
          <w:numId w:val="1"/>
        </w:numPr>
        <w:shd w:val="clear" w:color="auto" w:fill="121F3D"/>
        <w:spacing w:after="0" w:line="240" w:lineRule="auto"/>
        <w:rPr>
          <w:rFonts w:ascii="Roboto" w:eastAsia="Times New Roman" w:hAnsi="Roboto" w:cs="Times New Roman"/>
          <w:color w:val="EFF3F8"/>
          <w:sz w:val="27"/>
          <w:szCs w:val="27"/>
          <w:lang w:eastAsia="es-MX"/>
        </w:rPr>
      </w:pPr>
      <w:r w:rsidRPr="00D97D81">
        <w:rPr>
          <w:rFonts w:ascii="Roboto" w:eastAsia="Times New Roman" w:hAnsi="Roboto" w:cs="Times New Roman"/>
          <w:b/>
          <w:bCs/>
          <w:color w:val="EFF3F8"/>
          <w:sz w:val="27"/>
          <w:szCs w:val="27"/>
          <w:lang w:eastAsia="es-MX"/>
        </w:rPr>
        <w:t>Para usuarios: menos es más y para más personas</w:t>
      </w:r>
    </w:p>
    <w:p w14:paraId="710FC949" w14:textId="77777777" w:rsidR="00D97D81" w:rsidRPr="00D97D81" w:rsidRDefault="00D97D81" w:rsidP="00D97D81">
      <w:pPr>
        <w:numPr>
          <w:ilvl w:val="0"/>
          <w:numId w:val="1"/>
        </w:numPr>
        <w:shd w:val="clear" w:color="auto" w:fill="121F3D"/>
        <w:spacing w:after="0" w:line="240" w:lineRule="auto"/>
        <w:rPr>
          <w:rFonts w:ascii="Roboto" w:eastAsia="Times New Roman" w:hAnsi="Roboto" w:cs="Times New Roman"/>
          <w:color w:val="EFF3F8"/>
          <w:sz w:val="27"/>
          <w:szCs w:val="27"/>
          <w:lang w:eastAsia="es-MX"/>
        </w:rPr>
      </w:pPr>
      <w:r w:rsidRPr="00D97D81">
        <w:rPr>
          <w:rFonts w:ascii="Roboto" w:eastAsia="Times New Roman" w:hAnsi="Roboto" w:cs="Times New Roman"/>
          <w:b/>
          <w:bCs/>
          <w:color w:val="EFF3F8"/>
          <w:sz w:val="27"/>
          <w:szCs w:val="27"/>
          <w:lang w:eastAsia="es-MX"/>
        </w:rPr>
        <w:t>Para negocios: mejor posicionamiento en buscadores</w:t>
      </w:r>
    </w:p>
    <w:p w14:paraId="05A9F9FF" w14:textId="77777777" w:rsidR="00D97D81" w:rsidRPr="00D97D81" w:rsidRDefault="00D97D81" w:rsidP="00D97D81">
      <w:pPr>
        <w:shd w:val="clear" w:color="auto" w:fill="121F3D"/>
        <w:spacing w:before="100" w:beforeAutospacing="1" w:after="100" w:afterAutospacing="1" w:line="240" w:lineRule="auto"/>
        <w:rPr>
          <w:rFonts w:ascii="Roboto" w:eastAsia="Times New Roman" w:hAnsi="Roboto" w:cs="Times New Roman"/>
          <w:color w:val="EFF3F8"/>
          <w:sz w:val="27"/>
          <w:szCs w:val="27"/>
          <w:lang w:eastAsia="es-MX"/>
        </w:rPr>
      </w:pPr>
      <w:r w:rsidRPr="00D97D81">
        <w:rPr>
          <w:rFonts w:ascii="Roboto" w:eastAsia="Times New Roman" w:hAnsi="Roboto" w:cs="Times New Roman"/>
          <w:color w:val="EFF3F8"/>
          <w:sz w:val="27"/>
          <w:szCs w:val="27"/>
          <w:lang w:eastAsia="es-MX"/>
        </w:rPr>
        <w:t>Google comenzó trabajar a inicios de 2018 con un algoritmo que otorga de mayor relevancia a aquellos sitios optimizados para móviles. Esto no afectará a aquellos sitios que tengan una versión de escritorio y móvil, pero sí penalizará a los que carezcan de una alternativa móvil.</w:t>
      </w:r>
    </w:p>
    <w:p w14:paraId="64E86481" w14:textId="77777777" w:rsidR="00D97D81" w:rsidRPr="00D97D81" w:rsidRDefault="00D97D81" w:rsidP="00D97D81">
      <w:pPr>
        <w:shd w:val="clear" w:color="auto" w:fill="121F3D"/>
        <w:spacing w:before="100" w:beforeAutospacing="1" w:after="100" w:afterAutospacing="1" w:line="240" w:lineRule="auto"/>
        <w:rPr>
          <w:rFonts w:ascii="Roboto" w:eastAsia="Times New Roman" w:hAnsi="Roboto" w:cs="Times New Roman"/>
          <w:color w:val="EFF3F8"/>
          <w:sz w:val="27"/>
          <w:szCs w:val="27"/>
          <w:lang w:eastAsia="es-MX"/>
        </w:rPr>
      </w:pPr>
      <w:r w:rsidRPr="00D97D81">
        <w:rPr>
          <w:rFonts w:ascii="Roboto" w:eastAsia="Times New Roman" w:hAnsi="Roboto" w:cs="Times New Roman"/>
          <w:color w:val="EFF3F8"/>
          <w:sz w:val="27"/>
          <w:szCs w:val="27"/>
          <w:lang w:eastAsia="es-MX"/>
        </w:rPr>
        <w:t>Para fines de SEO esto puede significar un menor rebote de usuarios si el contenido es lo suficientemente atractivo para retener la atención de los usuarios.</w:t>
      </w:r>
    </w:p>
    <w:p w14:paraId="7BB58834" w14:textId="697013AF" w:rsidR="00672AB7" w:rsidRDefault="00A8121C">
      <w:pPr>
        <w:rPr>
          <w:b/>
          <w:bCs/>
        </w:rPr>
      </w:pPr>
      <w:r>
        <w:rPr>
          <w:noProof/>
        </w:rPr>
        <w:lastRenderedPageBreak/>
        <w:drawing>
          <wp:inline distT="0" distB="0" distL="0" distR="0" wp14:anchorId="0BD3C489" wp14:editId="2CD4593C">
            <wp:extent cx="4632325" cy="8258810"/>
            <wp:effectExtent l="0" t="0" r="0" b="8890"/>
            <wp:docPr id="1" name="Imagen 1"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eview"/>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32325" cy="8258810"/>
                    </a:xfrm>
                    <a:prstGeom prst="rect">
                      <a:avLst/>
                    </a:prstGeom>
                    <a:noFill/>
                    <a:ln>
                      <a:noFill/>
                    </a:ln>
                  </pic:spPr>
                </pic:pic>
              </a:graphicData>
            </a:graphic>
          </wp:inline>
        </w:drawing>
      </w:r>
    </w:p>
    <w:p w14:paraId="05034AA0" w14:textId="348F567F" w:rsidR="00516585" w:rsidRDefault="00516585">
      <w:pPr>
        <w:rPr>
          <w:rFonts w:ascii="Roboto" w:hAnsi="Roboto"/>
          <w:color w:val="EFF3F8"/>
          <w:sz w:val="21"/>
          <w:szCs w:val="21"/>
          <w:shd w:val="clear" w:color="auto" w:fill="24385B"/>
        </w:rPr>
      </w:pPr>
      <w:r>
        <w:rPr>
          <w:rFonts w:ascii="Roboto" w:hAnsi="Roboto"/>
          <w:color w:val="EFF3F8"/>
          <w:sz w:val="21"/>
          <w:szCs w:val="21"/>
          <w:shd w:val="clear" w:color="auto" w:fill="24385B"/>
        </w:rPr>
        <w:lastRenderedPageBreak/>
        <w:t>La arquitectura web se puede definir como la forma en que las páginas de un sitio web están estructuradas y enlazadas entre sí </w:t>
      </w:r>
      <w:r>
        <w:rPr>
          <w:rStyle w:val="nfasis"/>
          <w:rFonts w:ascii="Roboto" w:hAnsi="Roboto"/>
          <w:color w:val="EFF3F8"/>
          <w:sz w:val="21"/>
          <w:szCs w:val="21"/>
          <w:shd w:val="clear" w:color="auto" w:fill="24385B"/>
        </w:rPr>
        <w:t>(de manera lógica y coherente)</w:t>
      </w:r>
      <w:r>
        <w:rPr>
          <w:rFonts w:ascii="Roboto" w:hAnsi="Roboto"/>
          <w:color w:val="EFF3F8"/>
          <w:sz w:val="21"/>
          <w:szCs w:val="21"/>
          <w:shd w:val="clear" w:color="auto" w:fill="24385B"/>
        </w:rPr>
        <w:t>. Una arquitectura web ideal ayuda a los usuarios y a los motores de búsqueda a encontrar fácilmente lo que están buscando en un sitio</w:t>
      </w:r>
      <w:r w:rsidR="00051881">
        <w:rPr>
          <w:rFonts w:ascii="Roboto" w:hAnsi="Roboto"/>
          <w:color w:val="EFF3F8"/>
          <w:sz w:val="21"/>
          <w:szCs w:val="21"/>
          <w:shd w:val="clear" w:color="auto" w:fill="24385B"/>
        </w:rPr>
        <w:t>.</w:t>
      </w:r>
    </w:p>
    <w:p w14:paraId="1ECE3905" w14:textId="77777777" w:rsidR="00051881" w:rsidRPr="00051881" w:rsidRDefault="00051881" w:rsidP="00051881">
      <w:pPr>
        <w:shd w:val="clear" w:color="auto" w:fill="24385B"/>
        <w:spacing w:after="0" w:line="240" w:lineRule="auto"/>
        <w:rPr>
          <w:rFonts w:ascii="Roboto" w:eastAsia="Times New Roman" w:hAnsi="Roboto" w:cs="Times New Roman"/>
          <w:color w:val="EFF3F8"/>
          <w:sz w:val="21"/>
          <w:szCs w:val="21"/>
          <w:lang w:eastAsia="es-MX"/>
        </w:rPr>
      </w:pPr>
      <w:r w:rsidRPr="00051881">
        <w:rPr>
          <w:rFonts w:ascii="Roboto" w:eastAsia="Times New Roman" w:hAnsi="Roboto" w:cs="Times New Roman"/>
          <w:color w:val="EFF3F8"/>
          <w:sz w:val="21"/>
          <w:szCs w:val="21"/>
          <w:lang w:eastAsia="es-MX"/>
        </w:rPr>
        <w:t>Los assets son todos los </w:t>
      </w:r>
      <w:r w:rsidRPr="00051881">
        <w:rPr>
          <w:rFonts w:ascii="Roboto" w:eastAsia="Times New Roman" w:hAnsi="Roboto" w:cs="Times New Roman"/>
          <w:b/>
          <w:bCs/>
          <w:color w:val="EFF3F8"/>
          <w:sz w:val="21"/>
          <w:szCs w:val="21"/>
          <w:lang w:eastAsia="es-MX"/>
        </w:rPr>
        <w:t>recursos estáticos</w:t>
      </w:r>
      <w:r w:rsidRPr="00051881">
        <w:rPr>
          <w:rFonts w:ascii="Roboto" w:eastAsia="Times New Roman" w:hAnsi="Roboto" w:cs="Times New Roman"/>
          <w:color w:val="EFF3F8"/>
          <w:sz w:val="21"/>
          <w:szCs w:val="21"/>
          <w:lang w:eastAsia="es-MX"/>
        </w:rPr>
        <w:t> que utilizaremos en nuestro proyecto, tales como:</w:t>
      </w:r>
    </w:p>
    <w:p w14:paraId="686E39C0" w14:textId="77777777" w:rsidR="00051881" w:rsidRPr="00051881" w:rsidRDefault="00051881" w:rsidP="00051881">
      <w:pPr>
        <w:shd w:val="clear" w:color="auto" w:fill="24385B"/>
        <w:spacing w:after="0" w:line="240" w:lineRule="auto"/>
        <w:rPr>
          <w:rFonts w:ascii="Roboto" w:eastAsia="Times New Roman" w:hAnsi="Roboto" w:cs="Times New Roman"/>
          <w:color w:val="EFF3F8"/>
          <w:sz w:val="21"/>
          <w:szCs w:val="21"/>
          <w:lang w:eastAsia="es-MX"/>
        </w:rPr>
      </w:pPr>
      <w:r w:rsidRPr="00051881">
        <w:rPr>
          <w:rFonts w:ascii="Roboto" w:eastAsia="Times New Roman" w:hAnsi="Roboto" w:cs="Times New Roman"/>
          <w:color w:val="EFF3F8"/>
          <w:sz w:val="21"/>
          <w:szCs w:val="21"/>
          <w:lang w:eastAsia="es-MX"/>
        </w:rPr>
        <w:t>Imágenes</w:t>
      </w:r>
      <w:r w:rsidRPr="00051881">
        <w:rPr>
          <w:rFonts w:ascii="Roboto" w:eastAsia="Times New Roman" w:hAnsi="Roboto" w:cs="Times New Roman"/>
          <w:color w:val="EFF3F8"/>
          <w:sz w:val="21"/>
          <w:szCs w:val="21"/>
          <w:lang w:eastAsia="es-MX"/>
        </w:rPr>
        <w:br/>
        <w:t>Logotipos/Isotipos (Si el logotipo y el nombre de la empresa/marca se encuentran en elementos separados, es preferible descargarlos agrupados)</w:t>
      </w:r>
      <w:r w:rsidRPr="00051881">
        <w:rPr>
          <w:rFonts w:ascii="Roboto" w:eastAsia="Times New Roman" w:hAnsi="Roboto" w:cs="Times New Roman"/>
          <w:color w:val="EFF3F8"/>
          <w:sz w:val="21"/>
          <w:szCs w:val="21"/>
          <w:lang w:eastAsia="es-MX"/>
        </w:rPr>
        <w:br/>
        <w:t>Íconos</w:t>
      </w:r>
      <w:r w:rsidRPr="00051881">
        <w:rPr>
          <w:rFonts w:ascii="Roboto" w:eastAsia="Times New Roman" w:hAnsi="Roboto" w:cs="Times New Roman"/>
          <w:color w:val="EFF3F8"/>
          <w:sz w:val="21"/>
          <w:szCs w:val="21"/>
          <w:lang w:eastAsia="es-MX"/>
        </w:rPr>
        <w:br/>
      </w:r>
      <w:r w:rsidRPr="00051881">
        <w:rPr>
          <w:rFonts w:ascii="Roboto" w:eastAsia="Times New Roman" w:hAnsi="Roboto" w:cs="Times New Roman"/>
          <w:b/>
          <w:bCs/>
          <w:color w:val="EFF3F8"/>
          <w:sz w:val="21"/>
          <w:szCs w:val="21"/>
          <w:lang w:eastAsia="es-MX"/>
        </w:rPr>
        <w:t>PRO TIP</w:t>
      </w:r>
      <w:r w:rsidRPr="00051881">
        <w:rPr>
          <w:rFonts w:ascii="Roboto" w:eastAsia="Times New Roman" w:hAnsi="Roboto" w:cs="Times New Roman"/>
          <w:color w:val="EFF3F8"/>
          <w:sz w:val="21"/>
          <w:szCs w:val="21"/>
          <w:lang w:eastAsia="es-MX"/>
        </w:rPr>
        <w:t>: podemos descargar varios assets simultáneamente. Solo debemos seleccionar varios elementos, presionando CTRL + Clic sobre el elemento, y luego presionamos Export seleccionamos el formato, ¡y Listo! nuestros assets se descargaran en un archivo .zip</w:t>
      </w:r>
    </w:p>
    <w:p w14:paraId="67AA58C8" w14:textId="77777777" w:rsidR="00051881" w:rsidRPr="00051881" w:rsidRDefault="00051881" w:rsidP="00051881">
      <w:pPr>
        <w:shd w:val="clear" w:color="auto" w:fill="24385B"/>
        <w:spacing w:after="0" w:line="240" w:lineRule="auto"/>
        <w:rPr>
          <w:rFonts w:ascii="Roboto" w:eastAsia="Times New Roman" w:hAnsi="Roboto" w:cs="Times New Roman"/>
          <w:color w:val="EFF3F8"/>
          <w:sz w:val="21"/>
          <w:szCs w:val="21"/>
          <w:lang w:eastAsia="es-MX"/>
        </w:rPr>
      </w:pPr>
      <w:r w:rsidRPr="00051881">
        <w:rPr>
          <w:rFonts w:ascii="Roboto" w:eastAsia="Times New Roman" w:hAnsi="Roboto" w:cs="Times New Roman"/>
          <w:color w:val="EFF3F8"/>
          <w:sz w:val="21"/>
          <w:szCs w:val="21"/>
          <w:lang w:eastAsia="es-MX"/>
        </w:rPr>
        <w:t>Clasificamos los assets según el tipo de recurso (imagen, ícono, etc…), además es recomendble que sigamos un estándar para nombrar nuestros archivos (nombre corto, desciptivo, en minúsculas, sin espacios) .</w:t>
      </w:r>
      <w:r w:rsidRPr="00051881">
        <w:rPr>
          <w:rFonts w:ascii="Roboto" w:eastAsia="Times New Roman" w:hAnsi="Roboto" w:cs="Times New Roman"/>
          <w:color w:val="EFF3F8"/>
          <w:sz w:val="21"/>
          <w:szCs w:val="21"/>
          <w:lang w:eastAsia="es-MX"/>
        </w:rPr>
        <w:br/>
        <w:t>Finalmente la estructura de carpetas de nuestro proyecto debería quedar de esta forma:</w:t>
      </w:r>
    </w:p>
    <w:p w14:paraId="718ED2FE" w14:textId="77777777" w:rsidR="00051881" w:rsidRDefault="00051881">
      <w:pPr>
        <w:rPr>
          <w:b/>
          <w:bCs/>
        </w:rPr>
      </w:pPr>
    </w:p>
    <w:p w14:paraId="60A6F445" w14:textId="45B02AAE" w:rsidR="002B632F" w:rsidRDefault="002B632F">
      <w:pPr>
        <w:rPr>
          <w:b/>
          <w:bCs/>
        </w:rPr>
      </w:pPr>
      <w:r>
        <w:rPr>
          <w:noProof/>
        </w:rPr>
        <w:drawing>
          <wp:inline distT="0" distB="0" distL="0" distR="0" wp14:anchorId="05B61117" wp14:editId="7E130A4F">
            <wp:extent cx="5612130" cy="4307840"/>
            <wp:effectExtent l="0" t="0" r="7620" b="0"/>
            <wp:docPr id="2" name="Imagen 2"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eview"/>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2130" cy="4307840"/>
                    </a:xfrm>
                    <a:prstGeom prst="rect">
                      <a:avLst/>
                    </a:prstGeom>
                    <a:noFill/>
                    <a:ln>
                      <a:noFill/>
                    </a:ln>
                  </pic:spPr>
                </pic:pic>
              </a:graphicData>
            </a:graphic>
          </wp:inline>
        </w:drawing>
      </w:r>
    </w:p>
    <w:p w14:paraId="55605D05" w14:textId="5BEFB13A" w:rsidR="004C0423" w:rsidRDefault="004C0423" w:rsidP="004C0423">
      <w:pPr>
        <w:pStyle w:val="Ttulo1"/>
      </w:pPr>
      <w:r>
        <w:t>Fuentes</w:t>
      </w:r>
    </w:p>
    <w:p w14:paraId="46BA8D6F" w14:textId="390C699F" w:rsidR="00524CDC" w:rsidRPr="004C0423" w:rsidRDefault="00524CDC">
      <w:r w:rsidRPr="004C0423">
        <w:t>Por buenas prácticas se debe manejar máximo dos fuentes en el proyecto.</w:t>
      </w:r>
    </w:p>
    <w:p w14:paraId="35AD0101" w14:textId="0F4E09DD" w:rsidR="00524CDC" w:rsidRDefault="005D79DD">
      <w:pPr>
        <w:rPr>
          <w:rFonts w:ascii="Roboto" w:hAnsi="Roboto"/>
          <w:color w:val="BECDE3"/>
          <w:sz w:val="23"/>
          <w:szCs w:val="23"/>
          <w:shd w:val="clear" w:color="auto" w:fill="121F3D"/>
        </w:rPr>
      </w:pPr>
      <w:r>
        <w:rPr>
          <w:rFonts w:ascii="Roboto" w:hAnsi="Roboto"/>
          <w:color w:val="BECDE3"/>
          <w:sz w:val="23"/>
          <w:szCs w:val="23"/>
          <w:shd w:val="clear" w:color="auto" w:fill="121F3D"/>
        </w:rPr>
        <w:lastRenderedPageBreak/>
        <w:t>Hay diversos tipos de fuentes que componen el diseño un proyecto. Recuerda que como parte de las buenas prácticas en el desarrollo web, no debes tener más de dos fuentes. En caso de encontrar más de dos, tendrás que comunicarte con el equipo de diseño para llegar a una conclusión sobre cuáles elegir.</w:t>
      </w:r>
    </w:p>
    <w:p w14:paraId="1E636929" w14:textId="77777777" w:rsidR="00F05D33" w:rsidRDefault="00F05D33" w:rsidP="00F05D33">
      <w:pPr>
        <w:pStyle w:val="Ttulo2"/>
        <w:shd w:val="clear" w:color="auto" w:fill="121F3D"/>
        <w:spacing w:before="0" w:after="120"/>
        <w:rPr>
          <w:rFonts w:ascii="Roboto" w:hAnsi="Roboto"/>
          <w:color w:val="BECDE3"/>
        </w:rPr>
      </w:pPr>
      <w:r>
        <w:rPr>
          <w:rFonts w:ascii="Roboto" w:hAnsi="Roboto"/>
          <w:color w:val="BECDE3"/>
        </w:rPr>
        <w:t>Cómo insertar fuentes en un proyecto</w:t>
      </w:r>
    </w:p>
    <w:p w14:paraId="66C61BB7" w14:textId="77777777" w:rsidR="00F05D33" w:rsidRDefault="00F05D33" w:rsidP="00F05D33">
      <w:pPr>
        <w:pStyle w:val="NormalWeb"/>
        <w:shd w:val="clear" w:color="auto" w:fill="121F3D"/>
        <w:spacing w:before="0" w:beforeAutospacing="0" w:after="336" w:afterAutospacing="0"/>
        <w:rPr>
          <w:rFonts w:ascii="Roboto" w:hAnsi="Roboto"/>
          <w:color w:val="BECDE3"/>
        </w:rPr>
      </w:pPr>
      <w:r>
        <w:rPr>
          <w:rFonts w:ascii="Roboto" w:hAnsi="Roboto"/>
          <w:color w:val="BECDE3"/>
        </w:rPr>
        <w:t>Para linkear el enlace que copiamos en el paso anterior, abrimos nuestro archivo index.html y vamos hasta hasta la sección del head. Pegamos el enlace justo debajo de la etiqueta title.</w:t>
      </w:r>
    </w:p>
    <w:p w14:paraId="592222CE" w14:textId="77777777" w:rsidR="00F05D33" w:rsidRDefault="00F05D33" w:rsidP="00F05D33">
      <w:pPr>
        <w:pStyle w:val="NormalWeb"/>
        <w:shd w:val="clear" w:color="auto" w:fill="121F3D"/>
        <w:spacing w:before="0" w:beforeAutospacing="0" w:after="336" w:afterAutospacing="0"/>
        <w:rPr>
          <w:rFonts w:ascii="Roboto" w:hAnsi="Roboto"/>
          <w:color w:val="BECDE3"/>
        </w:rPr>
      </w:pPr>
      <w:r>
        <w:rPr>
          <w:rFonts w:ascii="Roboto" w:hAnsi="Roboto"/>
          <w:color w:val="BECDE3"/>
        </w:rPr>
        <w:t>El enlace generado para el proyecto en que estamos trabajando es el siguiente:</w:t>
      </w:r>
    </w:p>
    <w:p w14:paraId="60C3E266" w14:textId="77777777" w:rsidR="00F85FBD" w:rsidRPr="00F85FBD" w:rsidRDefault="00F85FBD" w:rsidP="00F85FBD"/>
    <w:p w14:paraId="0D9E2530" w14:textId="77777777" w:rsidR="00F05D33" w:rsidRDefault="00F05D33" w:rsidP="00F05D33">
      <w:pPr>
        <w:pStyle w:val="HTMLconformatoprevio"/>
        <w:shd w:val="clear" w:color="auto" w:fill="242620"/>
        <w:rPr>
          <w:rStyle w:val="CdigoHTML"/>
          <w:color w:val="FFFFFF"/>
          <w:sz w:val="21"/>
          <w:szCs w:val="21"/>
          <w:shd w:val="clear" w:color="auto" w:fill="0C1633"/>
        </w:rPr>
      </w:pPr>
      <w:r>
        <w:rPr>
          <w:rStyle w:val="CdigoHTML"/>
          <w:color w:val="FFFFFF"/>
          <w:sz w:val="21"/>
          <w:szCs w:val="21"/>
          <w:shd w:val="clear" w:color="auto" w:fill="0C1633"/>
        </w:rPr>
        <w:t>&lt;</w:t>
      </w:r>
      <w:r>
        <w:rPr>
          <w:rStyle w:val="hljs-keyword"/>
          <w:b/>
          <w:bCs/>
          <w:color w:val="F92672"/>
          <w:sz w:val="21"/>
          <w:szCs w:val="21"/>
          <w:shd w:val="clear" w:color="auto" w:fill="0C1633"/>
        </w:rPr>
        <w:t>link</w:t>
      </w:r>
      <w:r>
        <w:rPr>
          <w:rStyle w:val="CdigoHTML"/>
          <w:color w:val="FFFFFF"/>
          <w:sz w:val="21"/>
          <w:szCs w:val="21"/>
          <w:shd w:val="clear" w:color="auto" w:fill="0C1633"/>
        </w:rPr>
        <w:t xml:space="preserve"> rel=</w:t>
      </w:r>
      <w:r>
        <w:rPr>
          <w:rStyle w:val="hljs-string"/>
          <w:color w:val="A6E22E"/>
          <w:sz w:val="21"/>
          <w:szCs w:val="21"/>
          <w:shd w:val="clear" w:color="auto" w:fill="0C1633"/>
        </w:rPr>
        <w:t>"preconnect"</w:t>
      </w:r>
      <w:r>
        <w:rPr>
          <w:rStyle w:val="CdigoHTML"/>
          <w:color w:val="FFFFFF"/>
          <w:sz w:val="21"/>
          <w:szCs w:val="21"/>
          <w:shd w:val="clear" w:color="auto" w:fill="0C1633"/>
        </w:rPr>
        <w:t xml:space="preserve"> href=</w:t>
      </w:r>
      <w:r>
        <w:rPr>
          <w:rStyle w:val="hljs-string"/>
          <w:color w:val="A6E22E"/>
          <w:sz w:val="21"/>
          <w:szCs w:val="21"/>
          <w:shd w:val="clear" w:color="auto" w:fill="0C1633"/>
        </w:rPr>
        <w:t>"https://fonts.googleapis.com"</w:t>
      </w:r>
      <w:r>
        <w:rPr>
          <w:rStyle w:val="CdigoHTML"/>
          <w:color w:val="FFFFFF"/>
          <w:sz w:val="21"/>
          <w:szCs w:val="21"/>
          <w:shd w:val="clear" w:color="auto" w:fill="0C1633"/>
        </w:rPr>
        <w:t>&gt;</w:t>
      </w:r>
    </w:p>
    <w:p w14:paraId="07054894" w14:textId="77777777" w:rsidR="00F05D33" w:rsidRDefault="00F05D33" w:rsidP="00F05D33">
      <w:pPr>
        <w:pStyle w:val="HTMLconformatoprevio"/>
        <w:shd w:val="clear" w:color="auto" w:fill="242620"/>
        <w:rPr>
          <w:rStyle w:val="CdigoHTML"/>
          <w:color w:val="FFFFFF"/>
          <w:sz w:val="21"/>
          <w:szCs w:val="21"/>
          <w:shd w:val="clear" w:color="auto" w:fill="0C1633"/>
        </w:rPr>
      </w:pPr>
      <w:r>
        <w:rPr>
          <w:rStyle w:val="CdigoHTML"/>
          <w:color w:val="FFFFFF"/>
          <w:sz w:val="21"/>
          <w:szCs w:val="21"/>
          <w:shd w:val="clear" w:color="auto" w:fill="0C1633"/>
        </w:rPr>
        <w:t>&lt;</w:t>
      </w:r>
      <w:r>
        <w:rPr>
          <w:rStyle w:val="hljs-keyword"/>
          <w:b/>
          <w:bCs/>
          <w:color w:val="F92672"/>
          <w:sz w:val="21"/>
          <w:szCs w:val="21"/>
          <w:shd w:val="clear" w:color="auto" w:fill="0C1633"/>
        </w:rPr>
        <w:t>link</w:t>
      </w:r>
      <w:r>
        <w:rPr>
          <w:rStyle w:val="CdigoHTML"/>
          <w:color w:val="FFFFFF"/>
          <w:sz w:val="21"/>
          <w:szCs w:val="21"/>
          <w:shd w:val="clear" w:color="auto" w:fill="0C1633"/>
        </w:rPr>
        <w:t xml:space="preserve"> rel=</w:t>
      </w:r>
      <w:r>
        <w:rPr>
          <w:rStyle w:val="hljs-string"/>
          <w:color w:val="A6E22E"/>
          <w:sz w:val="21"/>
          <w:szCs w:val="21"/>
          <w:shd w:val="clear" w:color="auto" w:fill="0C1633"/>
        </w:rPr>
        <w:t>"preconnect"</w:t>
      </w:r>
      <w:r>
        <w:rPr>
          <w:rStyle w:val="CdigoHTML"/>
          <w:color w:val="FFFFFF"/>
          <w:sz w:val="21"/>
          <w:szCs w:val="21"/>
          <w:shd w:val="clear" w:color="auto" w:fill="0C1633"/>
        </w:rPr>
        <w:t xml:space="preserve"> href=</w:t>
      </w:r>
      <w:r>
        <w:rPr>
          <w:rStyle w:val="hljs-string"/>
          <w:color w:val="A6E22E"/>
          <w:sz w:val="21"/>
          <w:szCs w:val="21"/>
          <w:shd w:val="clear" w:color="auto" w:fill="0C1633"/>
        </w:rPr>
        <w:t>"https://fonts.gstatic.com"</w:t>
      </w:r>
      <w:r>
        <w:rPr>
          <w:rStyle w:val="CdigoHTML"/>
          <w:color w:val="FFFFFF"/>
          <w:sz w:val="21"/>
          <w:szCs w:val="21"/>
          <w:shd w:val="clear" w:color="auto" w:fill="0C1633"/>
        </w:rPr>
        <w:t xml:space="preserve"> crossorigin&gt;</w:t>
      </w:r>
    </w:p>
    <w:p w14:paraId="70BE1AB2" w14:textId="77777777" w:rsidR="00F05D33" w:rsidRDefault="00F05D33" w:rsidP="00F05D33">
      <w:pPr>
        <w:pStyle w:val="HTMLconformatoprevio"/>
        <w:shd w:val="clear" w:color="auto" w:fill="242620"/>
        <w:rPr>
          <w:rStyle w:val="CdigoHTML"/>
          <w:color w:val="FFFFFF"/>
          <w:sz w:val="21"/>
          <w:szCs w:val="21"/>
          <w:shd w:val="clear" w:color="auto" w:fill="0C1633"/>
        </w:rPr>
      </w:pPr>
      <w:r>
        <w:rPr>
          <w:rStyle w:val="CdigoHTML"/>
          <w:color w:val="FFFFFF"/>
          <w:sz w:val="21"/>
          <w:szCs w:val="21"/>
          <w:shd w:val="clear" w:color="auto" w:fill="0C1633"/>
        </w:rPr>
        <w:t>&lt;</w:t>
      </w:r>
      <w:r>
        <w:rPr>
          <w:rStyle w:val="hljs-keyword"/>
          <w:b/>
          <w:bCs/>
          <w:color w:val="F92672"/>
          <w:sz w:val="21"/>
          <w:szCs w:val="21"/>
          <w:shd w:val="clear" w:color="auto" w:fill="0C1633"/>
        </w:rPr>
        <w:t>link</w:t>
      </w:r>
      <w:r>
        <w:rPr>
          <w:rStyle w:val="CdigoHTML"/>
          <w:color w:val="FFFFFF"/>
          <w:sz w:val="21"/>
          <w:szCs w:val="21"/>
          <w:shd w:val="clear" w:color="auto" w:fill="0C1633"/>
        </w:rPr>
        <w:t xml:space="preserve"> href=</w:t>
      </w:r>
      <w:r>
        <w:rPr>
          <w:rStyle w:val="hljs-string"/>
          <w:color w:val="A6E22E"/>
          <w:sz w:val="21"/>
          <w:szCs w:val="21"/>
          <w:shd w:val="clear" w:color="auto" w:fill="0C1633"/>
        </w:rPr>
        <w:t>"https://fonts.googleapis.com/css2?family=DM+Sans:wght@400;500;700&amp;family=Inter:wght@300;500&amp;display=swap"</w:t>
      </w:r>
      <w:r>
        <w:rPr>
          <w:rStyle w:val="CdigoHTML"/>
          <w:color w:val="FFFFFF"/>
          <w:sz w:val="21"/>
          <w:szCs w:val="21"/>
          <w:shd w:val="clear" w:color="auto" w:fill="0C1633"/>
        </w:rPr>
        <w:t xml:space="preserve"> rel=</w:t>
      </w:r>
      <w:r>
        <w:rPr>
          <w:rStyle w:val="hljs-string"/>
          <w:color w:val="A6E22E"/>
          <w:sz w:val="21"/>
          <w:szCs w:val="21"/>
          <w:shd w:val="clear" w:color="auto" w:fill="0C1633"/>
        </w:rPr>
        <w:t>"stylesheet"</w:t>
      </w:r>
      <w:r>
        <w:rPr>
          <w:rStyle w:val="CdigoHTML"/>
          <w:color w:val="FFFFFF"/>
          <w:sz w:val="21"/>
          <w:szCs w:val="21"/>
          <w:shd w:val="clear" w:color="auto" w:fill="0C1633"/>
        </w:rPr>
        <w:t>&gt;</w:t>
      </w:r>
    </w:p>
    <w:p w14:paraId="3D66F5CA" w14:textId="77777777" w:rsidR="00F85FBD" w:rsidRPr="00F85FBD" w:rsidRDefault="00F85FBD" w:rsidP="00F85FBD"/>
    <w:p w14:paraId="48132310" w14:textId="77777777" w:rsidR="00F05D33" w:rsidRDefault="00F05D33" w:rsidP="00F05D33">
      <w:pPr>
        <w:pStyle w:val="NormalWeb"/>
        <w:shd w:val="clear" w:color="auto" w:fill="121F3D"/>
        <w:spacing w:before="0" w:beforeAutospacing="0" w:after="0" w:afterAutospacing="0"/>
        <w:rPr>
          <w:rFonts w:ascii="Roboto" w:hAnsi="Roboto"/>
          <w:color w:val="BECDE3"/>
        </w:rPr>
      </w:pPr>
      <w:r w:rsidRPr="00F85FBD">
        <w:rPr>
          <w:rStyle w:val="Textoennegrita"/>
          <w:rFonts w:ascii="Roboto" w:hAnsi="Roboto"/>
          <w:color w:val="FF0000"/>
          <w:highlight w:val="lightGray"/>
        </w:rPr>
        <w:t>Nota</w:t>
      </w:r>
      <w:r w:rsidRPr="00F85FBD">
        <w:rPr>
          <w:rFonts w:ascii="Roboto" w:hAnsi="Roboto"/>
          <w:color w:val="FF0000"/>
          <w:highlight w:val="lightGray"/>
        </w:rPr>
        <w:t>:</w:t>
      </w:r>
      <w:r w:rsidRPr="00F85FBD">
        <w:rPr>
          <w:rFonts w:ascii="Roboto" w:hAnsi="Roboto"/>
          <w:color w:val="FF0000"/>
        </w:rPr>
        <w:t xml:space="preserve"> </w:t>
      </w:r>
      <w:r>
        <w:rPr>
          <w:rFonts w:ascii="Roboto" w:hAnsi="Roboto"/>
          <w:color w:val="BECDE3"/>
        </w:rPr>
        <w:t>El tag de link con el valor de atributo </w:t>
      </w:r>
      <w:r>
        <w:rPr>
          <w:rStyle w:val="Textoennegrita"/>
          <w:rFonts w:ascii="Roboto" w:hAnsi="Roboto"/>
          <w:color w:val="BECDE3"/>
        </w:rPr>
        <w:t>rel=“proconnect”</w:t>
      </w:r>
      <w:r>
        <w:rPr>
          <w:rFonts w:ascii="Roboto" w:hAnsi="Roboto"/>
          <w:color w:val="BECDE3"/>
        </w:rPr>
        <w:t> permite notificarle al navegador que la página requiere establecer una conexión a otro dominio y que esta debe realizarse de la forma más rápida posible. De esta forma cuando el navegador requiera hacer uso de los recursos (</w:t>
      </w:r>
      <w:r>
        <w:rPr>
          <w:rStyle w:val="nfasis"/>
          <w:rFonts w:ascii="Roboto" w:hAnsi="Roboto"/>
          <w:color w:val="BECDE3"/>
        </w:rPr>
        <w:t>en este caso los tipos de fuente</w:t>
      </w:r>
      <w:r>
        <w:rPr>
          <w:rFonts w:ascii="Roboto" w:hAnsi="Roboto"/>
          <w:color w:val="BECDE3"/>
        </w:rPr>
        <w:t>), la descarga de recursos será más rápido porque la conexión ya existirá de forma previa. Esto permite mejorar el performance de la página.</w:t>
      </w:r>
    </w:p>
    <w:p w14:paraId="2134F528" w14:textId="77777777" w:rsidR="00F05D33" w:rsidRDefault="00F05D33" w:rsidP="00F05D33">
      <w:pPr>
        <w:pStyle w:val="NormalWeb"/>
        <w:shd w:val="clear" w:color="auto" w:fill="121F3D"/>
        <w:spacing w:before="0" w:beforeAutospacing="0" w:after="336" w:afterAutospacing="0"/>
        <w:rPr>
          <w:rFonts w:ascii="Roboto" w:hAnsi="Roboto"/>
          <w:color w:val="BECDE3"/>
        </w:rPr>
      </w:pPr>
      <w:r>
        <w:rPr>
          <w:rFonts w:ascii="Roboto" w:hAnsi="Roboto"/>
          <w:color w:val="BECDE3"/>
        </w:rPr>
        <w:t>Recuerda que Google mismo te indica, justo debajo del link que te da, cómo llamar la familia de la fuente que seleccionaste.</w:t>
      </w:r>
    </w:p>
    <w:p w14:paraId="1613D1B1" w14:textId="03F76F33" w:rsidR="003D2AA0" w:rsidRDefault="003D2AA0" w:rsidP="00EC2370">
      <w:pPr>
        <w:rPr>
          <w:rFonts w:ascii="Roboto" w:hAnsi="Roboto"/>
          <w:color w:val="BECDE3"/>
        </w:rPr>
      </w:pPr>
      <w:r w:rsidRPr="00EC2370">
        <w:lastRenderedPageBreak/>
        <w:drawing>
          <wp:inline distT="0" distB="0" distL="0" distR="0" wp14:anchorId="5596A4E5" wp14:editId="03F0B66C">
            <wp:extent cx="5612130" cy="3782695"/>
            <wp:effectExtent l="0" t="0" r="7620" b="8255"/>
            <wp:docPr id="4" name="Imagen 4"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eview"/>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612130" cy="3782695"/>
                    </a:xfrm>
                    <a:prstGeom prst="rect">
                      <a:avLst/>
                    </a:prstGeom>
                    <a:noFill/>
                    <a:ln>
                      <a:noFill/>
                    </a:ln>
                  </pic:spPr>
                </pic:pic>
              </a:graphicData>
            </a:graphic>
          </wp:inline>
        </w:drawing>
      </w:r>
    </w:p>
    <w:p w14:paraId="07ADB8EE" w14:textId="20AC6FA5" w:rsidR="00F05D33" w:rsidRDefault="00F05D33" w:rsidP="00F05D33">
      <w:pPr>
        <w:rPr>
          <w:rFonts w:ascii="Times New Roman" w:hAnsi="Times New Roman"/>
        </w:rPr>
      </w:pPr>
      <w:r>
        <w:rPr>
          <w:noProof/>
        </w:rPr>
        <w:drawing>
          <wp:inline distT="0" distB="0" distL="0" distR="0" wp14:anchorId="3EF6D558" wp14:editId="0D8ACB78">
            <wp:extent cx="2790825" cy="110490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90825" cy="1104900"/>
                    </a:xfrm>
                    <a:prstGeom prst="rect">
                      <a:avLst/>
                    </a:prstGeom>
                    <a:noFill/>
                    <a:ln>
                      <a:noFill/>
                    </a:ln>
                  </pic:spPr>
                </pic:pic>
              </a:graphicData>
            </a:graphic>
          </wp:inline>
        </w:drawing>
      </w:r>
    </w:p>
    <w:p w14:paraId="2E9C3B2F" w14:textId="77777777" w:rsidR="00F05D33" w:rsidRDefault="00F05D33" w:rsidP="00F05D33">
      <w:pPr>
        <w:pStyle w:val="NormalWeb"/>
        <w:shd w:val="clear" w:color="auto" w:fill="121F3D"/>
        <w:spacing w:before="0" w:beforeAutospacing="0" w:after="336" w:afterAutospacing="0"/>
        <w:rPr>
          <w:rFonts w:ascii="Roboto" w:hAnsi="Roboto"/>
          <w:color w:val="BECDE3"/>
        </w:rPr>
      </w:pPr>
      <w:r>
        <w:rPr>
          <w:rFonts w:ascii="Roboto" w:hAnsi="Roboto"/>
          <w:color w:val="BECDE3"/>
        </w:rPr>
        <w:t>¡Y listo! Ya podemos empezar empezar a crear nuestros primeros estilos.</w:t>
      </w:r>
    </w:p>
    <w:p w14:paraId="42DDCF68" w14:textId="77777777" w:rsidR="00FB0124" w:rsidRPr="00FB0124" w:rsidRDefault="00FB0124" w:rsidP="00FB0124">
      <w:pPr>
        <w:shd w:val="clear" w:color="auto" w:fill="24385B"/>
        <w:spacing w:after="0" w:line="240" w:lineRule="auto"/>
        <w:rPr>
          <w:rFonts w:ascii="Roboto" w:eastAsia="Times New Roman" w:hAnsi="Roboto" w:cs="Times New Roman"/>
          <w:color w:val="EFF3F8"/>
          <w:sz w:val="21"/>
          <w:szCs w:val="21"/>
          <w:lang w:eastAsia="es-MX"/>
        </w:rPr>
      </w:pPr>
      <w:r w:rsidRPr="00FB0124">
        <w:rPr>
          <w:rFonts w:ascii="Roboto" w:eastAsia="Times New Roman" w:hAnsi="Roboto" w:cs="Times New Roman"/>
          <w:color w:val="EFF3F8"/>
          <w:sz w:val="21"/>
          <w:szCs w:val="21"/>
          <w:lang w:eastAsia="es-MX"/>
        </w:rPr>
        <w:t>Hey amigo dev…vengo del futuro</w:t>
      </w:r>
      <w:r w:rsidRPr="00FB0124">
        <w:rPr>
          <w:rFonts w:ascii="Segoe UI Emoji" w:eastAsia="Times New Roman" w:hAnsi="Segoe UI Emoji" w:cs="Segoe UI Emoji"/>
          <w:color w:val="EFF3F8"/>
          <w:sz w:val="21"/>
          <w:szCs w:val="21"/>
          <w:lang w:eastAsia="es-MX"/>
        </w:rPr>
        <w:t>🤖</w:t>
      </w:r>
    </w:p>
    <w:p w14:paraId="526A9522" w14:textId="77777777" w:rsidR="00FB0124" w:rsidRPr="00FB0124" w:rsidRDefault="00FB0124" w:rsidP="00FB0124">
      <w:pPr>
        <w:shd w:val="clear" w:color="auto" w:fill="24385B"/>
        <w:spacing w:after="0" w:line="240" w:lineRule="auto"/>
        <w:rPr>
          <w:rFonts w:ascii="Roboto" w:eastAsia="Times New Roman" w:hAnsi="Roboto" w:cs="Times New Roman"/>
          <w:color w:val="EFF3F8"/>
          <w:sz w:val="21"/>
          <w:szCs w:val="21"/>
          <w:lang w:eastAsia="es-MX"/>
        </w:rPr>
      </w:pPr>
      <w:r w:rsidRPr="00FB0124">
        <w:rPr>
          <w:rFonts w:ascii="Roboto" w:eastAsia="Times New Roman" w:hAnsi="Roboto" w:cs="Times New Roman"/>
          <w:color w:val="EFF3F8"/>
          <w:sz w:val="21"/>
          <w:szCs w:val="21"/>
          <w:lang w:eastAsia="es-MX"/>
        </w:rPr>
        <w:t>Vengo a hacer un par de recomendaciones:</w:t>
      </w:r>
    </w:p>
    <w:p w14:paraId="5DE816B6" w14:textId="77777777" w:rsidR="00FB0124" w:rsidRPr="00FB0124" w:rsidRDefault="00FB0124" w:rsidP="00FB0124">
      <w:pPr>
        <w:shd w:val="clear" w:color="auto" w:fill="24385B"/>
        <w:spacing w:after="0" w:line="240" w:lineRule="auto"/>
        <w:rPr>
          <w:rFonts w:ascii="Roboto" w:eastAsia="Times New Roman" w:hAnsi="Roboto" w:cs="Times New Roman"/>
          <w:color w:val="EFF3F8"/>
          <w:sz w:val="21"/>
          <w:szCs w:val="21"/>
          <w:lang w:eastAsia="es-MX"/>
        </w:rPr>
      </w:pPr>
      <w:r w:rsidRPr="00FB0124">
        <w:rPr>
          <w:rFonts w:ascii="Roboto" w:eastAsia="Times New Roman" w:hAnsi="Roboto" w:cs="Times New Roman"/>
          <w:color w:val="EFF3F8"/>
          <w:sz w:val="21"/>
          <w:szCs w:val="21"/>
          <w:lang w:eastAsia="es-MX"/>
        </w:rPr>
        <w:t>•Aprende a utilizar muy bien BEM (metodología explicada en este curso ya que lo necesitaras en tu futuro empleo</w:t>
      </w:r>
      <w:r w:rsidRPr="00FB0124">
        <w:rPr>
          <w:rFonts w:ascii="Segoe UI Emoji" w:eastAsia="Times New Roman" w:hAnsi="Segoe UI Emoji" w:cs="Segoe UI Emoji"/>
          <w:color w:val="EFF3F8"/>
          <w:sz w:val="21"/>
          <w:szCs w:val="21"/>
          <w:lang w:eastAsia="es-MX"/>
        </w:rPr>
        <w:t>👷</w:t>
      </w:r>
      <w:r w:rsidRPr="00FB0124">
        <w:rPr>
          <w:rFonts w:ascii="Roboto" w:eastAsia="Times New Roman" w:hAnsi="Roboto" w:cs="Times New Roman"/>
          <w:color w:val="EFF3F8"/>
          <w:sz w:val="21"/>
          <w:szCs w:val="21"/>
          <w:lang w:eastAsia="es-MX"/>
        </w:rPr>
        <w:t>)</w:t>
      </w:r>
    </w:p>
    <w:p w14:paraId="2BBC2A65" w14:textId="77777777" w:rsidR="00FB0124" w:rsidRPr="00FB0124" w:rsidRDefault="00FB0124" w:rsidP="00FB0124">
      <w:pPr>
        <w:shd w:val="clear" w:color="auto" w:fill="24385B"/>
        <w:spacing w:after="0" w:line="240" w:lineRule="auto"/>
        <w:rPr>
          <w:rFonts w:ascii="Roboto" w:eastAsia="Times New Roman" w:hAnsi="Roboto" w:cs="Times New Roman"/>
          <w:color w:val="EFF3F8"/>
          <w:sz w:val="21"/>
          <w:szCs w:val="21"/>
          <w:lang w:eastAsia="es-MX"/>
        </w:rPr>
      </w:pPr>
      <w:hyperlink r:id="rId9" w:tgtFrame="_blank" w:history="1">
        <w:r w:rsidRPr="00FB0124">
          <w:rPr>
            <w:rFonts w:ascii="Roboto" w:eastAsia="Times New Roman" w:hAnsi="Roboto" w:cs="Times New Roman"/>
            <w:color w:val="33B1FF"/>
            <w:sz w:val="21"/>
            <w:szCs w:val="21"/>
            <w:u w:val="single"/>
            <w:lang w:eastAsia="es-MX"/>
          </w:rPr>
          <w:t>Sitio para aprender bem</w:t>
        </w:r>
      </w:hyperlink>
    </w:p>
    <w:p w14:paraId="6CB33C35" w14:textId="7E9DD970" w:rsidR="00FB0124" w:rsidRPr="00FB0124" w:rsidRDefault="00FB0124" w:rsidP="00FB0124">
      <w:pPr>
        <w:spacing w:after="0" w:line="240" w:lineRule="auto"/>
        <w:rPr>
          <w:rFonts w:ascii="Times New Roman" w:eastAsia="Times New Roman" w:hAnsi="Times New Roman" w:cs="Times New Roman"/>
          <w:sz w:val="24"/>
          <w:szCs w:val="24"/>
          <w:lang w:eastAsia="es-MX"/>
        </w:rPr>
      </w:pPr>
      <w:r w:rsidRPr="00FB0124">
        <w:rPr>
          <w:rFonts w:ascii="Times New Roman" w:eastAsia="Times New Roman" w:hAnsi="Times New Roman" w:cs="Times New Roman"/>
          <w:noProof/>
          <w:sz w:val="24"/>
          <w:szCs w:val="24"/>
          <w:lang w:eastAsia="es-MX"/>
        </w:rPr>
        <mc:AlternateContent>
          <mc:Choice Requires="wps">
            <w:drawing>
              <wp:inline distT="0" distB="0" distL="0" distR="0" wp14:anchorId="729E6D8E" wp14:editId="5C7E916D">
                <wp:extent cx="304800" cy="304800"/>
                <wp:effectExtent l="0" t="0" r="0" b="0"/>
                <wp:docPr id="5" name="Rectángulo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A1D58B" id="Rectángulo 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" filled="f" stroked="f">
                <o:lock v:ext="edit" aspectratio="t"/>
                <w10:anchorlock/>
              </v:rect>
            </w:pict>
          </mc:Fallback>
        </mc:AlternateContent>
      </w:r>
      <w:r w:rsidRPr="00FB0124">
        <w:rPr>
          <w:rFonts w:ascii="Times New Roman" w:eastAsia="Times New Roman" w:hAnsi="Times New Roman" w:cs="Times New Roman"/>
          <w:sz w:val="24"/>
          <w:szCs w:val="24"/>
          <w:lang w:eastAsia="es-MX"/>
        </w:rPr>
        <w:br/>
        <w:t>•</w:t>
      </w:r>
      <w:r w:rsidRPr="00FB0124">
        <w:rPr>
          <w:rFonts w:ascii="Segoe UI Emoji" w:eastAsia="Times New Roman" w:hAnsi="Segoe UI Emoji" w:cs="Segoe UI Emoji"/>
          <w:sz w:val="24"/>
          <w:szCs w:val="24"/>
          <w:lang w:eastAsia="es-MX"/>
        </w:rPr>
        <w:t>📱</w:t>
      </w:r>
      <w:r w:rsidRPr="00FB0124">
        <w:rPr>
          <w:rFonts w:ascii="Times New Roman" w:eastAsia="Times New Roman" w:hAnsi="Times New Roman" w:cs="Times New Roman"/>
          <w:sz w:val="24"/>
          <w:szCs w:val="24"/>
          <w:lang w:eastAsia="es-MX"/>
        </w:rPr>
        <w:t>Cuando este en un proyecto y estes prototipando, empieza desde la versión movile, (mi error fue ese, no comenzar por ahí) así te ahorraras mucho tiempo.</w:t>
      </w:r>
    </w:p>
    <w:p w14:paraId="33199D17" w14:textId="77777777" w:rsidR="00FB0124" w:rsidRPr="00FB0124" w:rsidRDefault="00FB0124" w:rsidP="00FB0124">
      <w:pPr>
        <w:shd w:val="clear" w:color="auto" w:fill="24385B"/>
        <w:spacing w:after="0" w:line="240" w:lineRule="auto"/>
        <w:rPr>
          <w:rFonts w:ascii="Roboto" w:eastAsia="Times New Roman" w:hAnsi="Roboto" w:cs="Times New Roman"/>
          <w:color w:val="EFF3F8"/>
          <w:sz w:val="21"/>
          <w:szCs w:val="21"/>
          <w:lang w:eastAsia="es-MX"/>
        </w:rPr>
      </w:pPr>
      <w:r w:rsidRPr="00FB0124">
        <w:rPr>
          <w:rFonts w:ascii="Segoe UI Emoji" w:eastAsia="Times New Roman" w:hAnsi="Segoe UI Emoji" w:cs="Segoe UI Emoji"/>
          <w:color w:val="EFF3F8"/>
          <w:sz w:val="21"/>
          <w:szCs w:val="21"/>
          <w:lang w:eastAsia="es-MX"/>
        </w:rPr>
        <w:t>💣</w:t>
      </w:r>
      <w:r w:rsidRPr="00FB0124">
        <w:rPr>
          <w:rFonts w:ascii="Roboto" w:eastAsia="Times New Roman" w:hAnsi="Roboto" w:cs="Times New Roman"/>
          <w:color w:val="EFF3F8"/>
          <w:sz w:val="21"/>
          <w:szCs w:val="21"/>
          <w:lang w:eastAsia="es-MX"/>
        </w:rPr>
        <w:t xml:space="preserve">Extra: Aprende CSS grid, eso será la Bomba para acelerar y crear sitios increíbles </w:t>
      </w:r>
      <w:r w:rsidRPr="00FB0124">
        <w:rPr>
          <w:rFonts w:ascii="Segoe UI Emoji" w:eastAsia="Times New Roman" w:hAnsi="Segoe UI Emoji" w:cs="Segoe UI Emoji"/>
          <w:color w:val="EFF3F8"/>
          <w:sz w:val="21"/>
          <w:szCs w:val="21"/>
          <w:lang w:eastAsia="es-MX"/>
        </w:rPr>
        <w:t>😃</w:t>
      </w:r>
      <w:r w:rsidRPr="00FB0124">
        <w:rPr>
          <w:rFonts w:ascii="Roboto" w:eastAsia="Times New Roman" w:hAnsi="Roboto" w:cs="Times New Roman"/>
          <w:color w:val="EFF3F8"/>
          <w:sz w:val="21"/>
          <w:szCs w:val="21"/>
          <w:lang w:eastAsia="es-MX"/>
        </w:rPr>
        <w:t xml:space="preserve"> </w:t>
      </w:r>
      <w:r w:rsidRPr="00FB0124">
        <w:rPr>
          <w:rFonts w:ascii="Segoe UI Emoji" w:eastAsia="Times New Roman" w:hAnsi="Segoe UI Emoji" w:cs="Segoe UI Emoji"/>
          <w:color w:val="EFF3F8"/>
          <w:sz w:val="21"/>
          <w:szCs w:val="21"/>
          <w:lang w:eastAsia="es-MX"/>
        </w:rPr>
        <w:t>💣</w:t>
      </w:r>
    </w:p>
    <w:p w14:paraId="78AC3B1E" w14:textId="77777777" w:rsidR="00FB0124" w:rsidRPr="00FB0124" w:rsidRDefault="00FB0124" w:rsidP="00FB0124">
      <w:pPr>
        <w:shd w:val="clear" w:color="auto" w:fill="24385B"/>
        <w:spacing w:after="0" w:line="240" w:lineRule="auto"/>
        <w:rPr>
          <w:rFonts w:ascii="Roboto" w:eastAsia="Times New Roman" w:hAnsi="Roboto" w:cs="Times New Roman"/>
          <w:color w:val="EFF3F8"/>
          <w:sz w:val="21"/>
          <w:szCs w:val="21"/>
          <w:lang w:eastAsia="es-MX"/>
        </w:rPr>
      </w:pPr>
      <w:hyperlink r:id="rId10" w:tgtFrame="_blank" w:history="1">
        <w:r w:rsidRPr="00FB0124">
          <w:rPr>
            <w:rFonts w:ascii="Roboto" w:eastAsia="Times New Roman" w:hAnsi="Roboto" w:cs="Times New Roman"/>
            <w:color w:val="33B1FF"/>
            <w:sz w:val="21"/>
            <w:szCs w:val="21"/>
            <w:u w:val="single"/>
            <w:lang w:eastAsia="es-MX"/>
          </w:rPr>
          <w:t>Curso de CSS GRID 2021</w:t>
        </w:r>
      </w:hyperlink>
    </w:p>
    <w:p w14:paraId="0264DDD8" w14:textId="77777777" w:rsidR="00FB0124" w:rsidRPr="00FB0124" w:rsidRDefault="00FB0124" w:rsidP="00FB0124">
      <w:pPr>
        <w:shd w:val="clear" w:color="auto" w:fill="24385B"/>
        <w:spacing w:after="0" w:line="240" w:lineRule="auto"/>
        <w:rPr>
          <w:rFonts w:ascii="Roboto" w:eastAsia="Times New Roman" w:hAnsi="Roboto" w:cs="Times New Roman"/>
          <w:color w:val="EFF3F8"/>
          <w:sz w:val="21"/>
          <w:szCs w:val="21"/>
          <w:lang w:eastAsia="es-MX"/>
        </w:rPr>
      </w:pPr>
      <w:r w:rsidRPr="00FB0124">
        <w:rPr>
          <w:rFonts w:ascii="Roboto" w:eastAsia="Times New Roman" w:hAnsi="Roboto" w:cs="Times New Roman"/>
          <w:color w:val="EFF3F8"/>
          <w:sz w:val="21"/>
          <w:szCs w:val="21"/>
          <w:lang w:eastAsia="es-MX"/>
        </w:rPr>
        <w:t>PD: Te sirvió?</w:t>
      </w:r>
    </w:p>
    <w:p w14:paraId="172135DC" w14:textId="77777777" w:rsidR="00F05D33" w:rsidRDefault="00F05D33">
      <w:pPr>
        <w:rPr>
          <w:b/>
          <w:bCs/>
        </w:rPr>
      </w:pPr>
    </w:p>
    <w:p w14:paraId="1AA3ED5C" w14:textId="5F5B12BE" w:rsidR="00032AE4" w:rsidRDefault="00032AE4">
      <w:pPr>
        <w:rPr>
          <w:b/>
          <w:bCs/>
        </w:rPr>
      </w:pPr>
      <w:r>
        <w:rPr>
          <w:noProof/>
        </w:rPr>
        <w:lastRenderedPageBreak/>
        <w:drawing>
          <wp:inline distT="0" distB="0" distL="0" distR="0" wp14:anchorId="4D6C5FA2" wp14:editId="5AD86C1F">
            <wp:extent cx="5612130" cy="5612130"/>
            <wp:effectExtent l="0" t="0" r="7620" b="7620"/>
            <wp:docPr id="6" name="Imagen 6"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review"/>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2130" cy="5612130"/>
                    </a:xfrm>
                    <a:prstGeom prst="rect">
                      <a:avLst/>
                    </a:prstGeom>
                    <a:noFill/>
                    <a:ln>
                      <a:noFill/>
                    </a:ln>
                  </pic:spPr>
                </pic:pic>
              </a:graphicData>
            </a:graphic>
          </wp:inline>
        </w:drawing>
      </w:r>
    </w:p>
    <w:p w14:paraId="32C2944C" w14:textId="6D555202" w:rsidR="0034155F" w:rsidRDefault="0034155F">
      <w:pPr>
        <w:rPr>
          <w:b/>
          <w:bCs/>
        </w:rPr>
      </w:pPr>
      <w:r>
        <w:rPr>
          <w:b/>
          <w:bCs/>
        </w:rPr>
        <w:t>Primeros estilos</w:t>
      </w:r>
    </w:p>
    <w:p w14:paraId="0E3027F8" w14:textId="77777777" w:rsidR="0034155F" w:rsidRDefault="0034155F" w:rsidP="0034155F">
      <w:pPr>
        <w:pStyle w:val="Ttulo2"/>
        <w:shd w:val="clear" w:color="auto" w:fill="121F3D"/>
        <w:spacing w:before="0" w:after="120"/>
        <w:rPr>
          <w:rFonts w:ascii="Roboto" w:hAnsi="Roboto"/>
          <w:color w:val="BECDE3"/>
        </w:rPr>
      </w:pPr>
      <w:r>
        <w:rPr>
          <w:rFonts w:ascii="Roboto" w:hAnsi="Roboto"/>
          <w:color w:val="BECDE3"/>
        </w:rPr>
        <w:t>Cómo hacer el posicionamiento de contenido</w:t>
      </w:r>
    </w:p>
    <w:p w14:paraId="687A0FFC" w14:textId="77777777" w:rsidR="0034155F" w:rsidRDefault="0034155F" w:rsidP="0034155F">
      <w:pPr>
        <w:pStyle w:val="NormalWeb"/>
        <w:shd w:val="clear" w:color="auto" w:fill="121F3D"/>
        <w:spacing w:before="0" w:beforeAutospacing="0" w:after="336" w:afterAutospacing="0"/>
        <w:rPr>
          <w:rFonts w:ascii="Roboto" w:hAnsi="Roboto"/>
          <w:color w:val="BECDE3"/>
        </w:rPr>
      </w:pPr>
      <w:r>
        <w:rPr>
          <w:rFonts w:ascii="Roboto" w:hAnsi="Roboto"/>
          <w:color w:val="BECDE3"/>
        </w:rPr>
        <w:t>Como parte de las buenas prácticas tenemos un orden en que es recomendable escribir el código dentro de CSS. Te ayudarán a tener todas las secciones organizadas y saber dónde regresar cuando necesites hacer un cambio o solucionar un problema.</w:t>
      </w:r>
    </w:p>
    <w:p w14:paraId="2DC42DE9" w14:textId="77777777" w:rsidR="0034155F" w:rsidRDefault="0034155F" w:rsidP="0034155F">
      <w:pPr>
        <w:numPr>
          <w:ilvl w:val="0"/>
          <w:numId w:val="4"/>
        </w:numPr>
        <w:shd w:val="clear" w:color="auto" w:fill="121F3D"/>
        <w:spacing w:after="0" w:line="240" w:lineRule="auto"/>
        <w:rPr>
          <w:rFonts w:ascii="Roboto" w:hAnsi="Roboto"/>
          <w:color w:val="BECDE3"/>
        </w:rPr>
      </w:pPr>
      <w:r>
        <w:rPr>
          <w:rStyle w:val="Textoennegrita"/>
          <w:rFonts w:ascii="Roboto" w:hAnsi="Roboto"/>
          <w:color w:val="BECDE3"/>
        </w:rPr>
        <w:t>Posicionamiento</w:t>
      </w:r>
      <w:r>
        <w:rPr>
          <w:rFonts w:ascii="Roboto" w:hAnsi="Roboto"/>
          <w:color w:val="BECDE3"/>
        </w:rPr>
        <w:t> --&gt; static, absolute, relative, fixed.</w:t>
      </w:r>
    </w:p>
    <w:p w14:paraId="5A2204AE" w14:textId="77777777" w:rsidR="0034155F" w:rsidRDefault="0034155F" w:rsidP="0034155F">
      <w:pPr>
        <w:numPr>
          <w:ilvl w:val="0"/>
          <w:numId w:val="4"/>
        </w:numPr>
        <w:shd w:val="clear" w:color="auto" w:fill="121F3D"/>
        <w:spacing w:after="0" w:line="240" w:lineRule="auto"/>
        <w:rPr>
          <w:rFonts w:ascii="Roboto" w:hAnsi="Roboto"/>
          <w:color w:val="BECDE3"/>
        </w:rPr>
      </w:pPr>
      <w:r>
        <w:rPr>
          <w:rStyle w:val="Textoennegrita"/>
          <w:rFonts w:ascii="Roboto" w:hAnsi="Roboto"/>
          <w:color w:val="BECDE3"/>
        </w:rPr>
        <w:t>Modelo de caja</w:t>
      </w:r>
      <w:r>
        <w:rPr>
          <w:rFonts w:ascii="Roboto" w:hAnsi="Roboto"/>
          <w:color w:val="BECDE3"/>
        </w:rPr>
        <w:t> (</w:t>
      </w:r>
      <w:r>
        <w:rPr>
          <w:rStyle w:val="nfasis"/>
          <w:rFonts w:ascii="Roboto" w:hAnsi="Roboto"/>
          <w:color w:val="BECDE3"/>
        </w:rPr>
        <w:t>Box model</w:t>
      </w:r>
      <w:r>
        <w:rPr>
          <w:rFonts w:ascii="Roboto" w:hAnsi="Roboto"/>
          <w:color w:val="BECDE3"/>
        </w:rPr>
        <w:t>) --&gt; margin, border, padding, content.</w:t>
      </w:r>
    </w:p>
    <w:p w14:paraId="661A7A86" w14:textId="77777777" w:rsidR="0034155F" w:rsidRDefault="0034155F" w:rsidP="0034155F">
      <w:pPr>
        <w:numPr>
          <w:ilvl w:val="0"/>
          <w:numId w:val="4"/>
        </w:numPr>
        <w:shd w:val="clear" w:color="auto" w:fill="121F3D"/>
        <w:spacing w:after="0" w:line="240" w:lineRule="auto"/>
        <w:rPr>
          <w:rFonts w:ascii="Roboto" w:hAnsi="Roboto"/>
          <w:color w:val="BECDE3"/>
        </w:rPr>
      </w:pPr>
      <w:r>
        <w:rPr>
          <w:rStyle w:val="Textoennegrita"/>
          <w:rFonts w:ascii="Roboto" w:hAnsi="Roboto"/>
          <w:color w:val="BECDE3"/>
        </w:rPr>
        <w:t>Tipografía</w:t>
      </w:r>
      <w:r>
        <w:rPr>
          <w:rFonts w:ascii="Roboto" w:hAnsi="Roboto"/>
          <w:color w:val="BECDE3"/>
        </w:rPr>
        <w:t> --&gt; tipos, tamaños de fuente, etc.</w:t>
      </w:r>
    </w:p>
    <w:p w14:paraId="20DB556D" w14:textId="77777777" w:rsidR="0034155F" w:rsidRDefault="0034155F" w:rsidP="0034155F">
      <w:pPr>
        <w:numPr>
          <w:ilvl w:val="0"/>
          <w:numId w:val="4"/>
        </w:numPr>
        <w:shd w:val="clear" w:color="auto" w:fill="121F3D"/>
        <w:spacing w:after="0" w:line="240" w:lineRule="auto"/>
        <w:rPr>
          <w:rFonts w:ascii="Roboto" w:hAnsi="Roboto"/>
          <w:color w:val="BECDE3"/>
        </w:rPr>
      </w:pPr>
      <w:r>
        <w:rPr>
          <w:rStyle w:val="Textoennegrita"/>
          <w:rFonts w:ascii="Roboto" w:hAnsi="Roboto"/>
          <w:color w:val="BECDE3"/>
        </w:rPr>
        <w:t>Estilos visuales</w:t>
      </w:r>
      <w:r>
        <w:rPr>
          <w:rFonts w:ascii="Roboto" w:hAnsi="Roboto"/>
          <w:color w:val="BECDE3"/>
        </w:rPr>
        <w:t> --&gt; box-shadow, border-radius, gradient, etc.</w:t>
      </w:r>
    </w:p>
    <w:p w14:paraId="1968FBE9" w14:textId="77777777" w:rsidR="0034155F" w:rsidRDefault="0034155F" w:rsidP="0034155F">
      <w:pPr>
        <w:numPr>
          <w:ilvl w:val="0"/>
          <w:numId w:val="4"/>
        </w:numPr>
        <w:shd w:val="clear" w:color="auto" w:fill="121F3D"/>
        <w:spacing w:after="0" w:line="240" w:lineRule="auto"/>
        <w:rPr>
          <w:rFonts w:ascii="Roboto" w:hAnsi="Roboto"/>
          <w:color w:val="BECDE3"/>
        </w:rPr>
      </w:pPr>
      <w:r>
        <w:rPr>
          <w:rStyle w:val="Textoennegrita"/>
          <w:rFonts w:ascii="Roboto" w:hAnsi="Roboto"/>
          <w:color w:val="BECDE3"/>
        </w:rPr>
        <w:t>Otros</w:t>
      </w:r>
      <w:r>
        <w:rPr>
          <w:rFonts w:ascii="Roboto" w:hAnsi="Roboto"/>
          <w:color w:val="BECDE3"/>
        </w:rPr>
        <w:t> --&gt; misceláneos, reglas CSS y más.</w:t>
      </w:r>
    </w:p>
    <w:p w14:paraId="19ED6991" w14:textId="77777777" w:rsidR="00F814F2" w:rsidRDefault="00F814F2" w:rsidP="00F814F2">
      <w:pPr>
        <w:pStyle w:val="Ttulo2"/>
        <w:shd w:val="clear" w:color="auto" w:fill="121F3D"/>
        <w:spacing w:before="0" w:after="120"/>
        <w:rPr>
          <w:rFonts w:ascii="Roboto" w:hAnsi="Roboto"/>
          <w:color w:val="BECDE3"/>
        </w:rPr>
      </w:pPr>
      <w:r>
        <w:rPr>
          <w:rFonts w:ascii="Roboto" w:hAnsi="Roboto"/>
          <w:color w:val="BECDE3"/>
        </w:rPr>
        <w:lastRenderedPageBreak/>
        <w:t>Cómo crear variables</w:t>
      </w:r>
    </w:p>
    <w:p w14:paraId="43F79B2B" w14:textId="4E8EFE6C" w:rsidR="00F814F2" w:rsidRDefault="00F814F2" w:rsidP="00F814F2">
      <w:pPr>
        <w:pStyle w:val="NormalWeb"/>
        <w:shd w:val="clear" w:color="auto" w:fill="121F3D"/>
        <w:spacing w:before="0" w:beforeAutospacing="0" w:after="0" w:afterAutospacing="0"/>
        <w:rPr>
          <w:rFonts w:ascii="Roboto" w:hAnsi="Roboto"/>
          <w:color w:val="BECDE3"/>
        </w:rPr>
      </w:pPr>
      <w:r>
        <w:rPr>
          <w:rFonts w:ascii="Roboto" w:hAnsi="Roboto"/>
          <w:color w:val="BECDE3"/>
        </w:rPr>
        <w:t>En la sección de Branding del diseño en Figma podemos ver todos los colores que se usan. Por ahora, las variables que vamos a crear van a ser de estos colores.</w:t>
      </w:r>
      <w:r>
        <w:rPr>
          <w:rFonts w:ascii="Roboto" w:hAnsi="Roboto"/>
          <w:color w:val="BECDE3"/>
        </w:rPr>
        <w:br/>
      </w:r>
      <w:r>
        <w:rPr>
          <w:rFonts w:ascii="Roboto" w:hAnsi="Roboto"/>
          <w:noProof/>
          <w:color w:val="BECDE3"/>
        </w:rPr>
        <w:drawing>
          <wp:inline distT="0" distB="0" distL="0" distR="0" wp14:anchorId="4AF55632" wp14:editId="7E9C55A8">
            <wp:extent cx="2257425" cy="3533775"/>
            <wp:effectExtent l="0" t="0" r="9525" b="9525"/>
            <wp:docPr id="8" name="Imagen 8" descr="crear variables en fig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rear variables en figm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57425" cy="3533775"/>
                    </a:xfrm>
                    <a:prstGeom prst="rect">
                      <a:avLst/>
                    </a:prstGeom>
                    <a:noFill/>
                    <a:ln>
                      <a:noFill/>
                    </a:ln>
                  </pic:spPr>
                </pic:pic>
              </a:graphicData>
            </a:graphic>
          </wp:inline>
        </w:drawing>
      </w:r>
    </w:p>
    <w:p w14:paraId="0D08A301" w14:textId="5BD1FFF6" w:rsidR="00F814F2" w:rsidRDefault="00F814F2" w:rsidP="00F814F2">
      <w:pPr>
        <w:pStyle w:val="NormalWeb"/>
        <w:shd w:val="clear" w:color="auto" w:fill="121F3D"/>
        <w:spacing w:before="0" w:beforeAutospacing="0" w:after="0" w:afterAutospacing="0"/>
        <w:rPr>
          <w:rFonts w:ascii="Roboto" w:hAnsi="Roboto"/>
          <w:color w:val="BECDE3"/>
        </w:rPr>
      </w:pPr>
      <w:r>
        <w:rPr>
          <w:rFonts w:ascii="Roboto" w:hAnsi="Roboto"/>
          <w:color w:val="BECDE3"/>
        </w:rPr>
        <w:t>Al hacer clic sobre el ícono de ajuste de cada color, se abre la información sobre el mismo. Ahí tenemos el código hexadecimal que necesitamos.</w:t>
      </w:r>
      <w:r>
        <w:rPr>
          <w:rFonts w:ascii="Roboto" w:hAnsi="Roboto"/>
          <w:color w:val="BECDE3"/>
        </w:rPr>
        <w:br/>
      </w:r>
      <w:r>
        <w:rPr>
          <w:rFonts w:ascii="Roboto" w:hAnsi="Roboto"/>
          <w:noProof/>
          <w:color w:val="BECDE3"/>
        </w:rPr>
        <w:drawing>
          <wp:inline distT="0" distB="0" distL="0" distR="0" wp14:anchorId="40F88AB0" wp14:editId="39C1D340">
            <wp:extent cx="4495800" cy="337185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95800" cy="3371850"/>
                    </a:xfrm>
                    <a:prstGeom prst="rect">
                      <a:avLst/>
                    </a:prstGeom>
                    <a:noFill/>
                    <a:ln>
                      <a:noFill/>
                    </a:ln>
                  </pic:spPr>
                </pic:pic>
              </a:graphicData>
            </a:graphic>
          </wp:inline>
        </w:drawing>
      </w:r>
    </w:p>
    <w:p w14:paraId="1F6223CC" w14:textId="77777777" w:rsidR="00F814F2" w:rsidRDefault="00F814F2" w:rsidP="00F814F2">
      <w:pPr>
        <w:pStyle w:val="NormalWeb"/>
        <w:shd w:val="clear" w:color="auto" w:fill="121F3D"/>
        <w:spacing w:before="0" w:beforeAutospacing="0" w:after="336" w:afterAutospacing="0"/>
        <w:rPr>
          <w:rFonts w:ascii="Roboto" w:hAnsi="Roboto"/>
          <w:color w:val="BECDE3"/>
        </w:rPr>
      </w:pPr>
      <w:r>
        <w:rPr>
          <w:rFonts w:ascii="Roboto" w:hAnsi="Roboto"/>
          <w:color w:val="BECDE3"/>
        </w:rPr>
        <w:lastRenderedPageBreak/>
        <w:t>Recordemos que para declarar una variable en CSS debemos usar la función :root y añadir un nombre a la variable que contendrá el valor que vamos a usar repetidas veces en nuestro código. Seleccionando todos los colores, tendríamos:</w:t>
      </w:r>
    </w:p>
    <w:p w14:paraId="2C4FF0D1" w14:textId="77777777" w:rsidR="00F814F2" w:rsidRPr="00F814F2" w:rsidRDefault="00F814F2" w:rsidP="00F814F2"/>
    <w:p w14:paraId="13041910" w14:textId="77777777" w:rsidR="00F814F2" w:rsidRDefault="00F814F2" w:rsidP="00F814F2">
      <w:pPr>
        <w:pStyle w:val="HTMLconformatoprevio"/>
        <w:shd w:val="clear" w:color="auto" w:fill="242620"/>
        <w:rPr>
          <w:rStyle w:val="CdigoHTML"/>
          <w:color w:val="FFFFFF"/>
          <w:sz w:val="21"/>
          <w:szCs w:val="21"/>
          <w:shd w:val="clear" w:color="auto" w:fill="0C1633"/>
        </w:rPr>
      </w:pPr>
      <w:r>
        <w:rPr>
          <w:rStyle w:val="hljs-selector-pseudo"/>
          <w:color w:val="A6E22E"/>
          <w:sz w:val="21"/>
          <w:szCs w:val="21"/>
          <w:shd w:val="clear" w:color="auto" w:fill="0C1633"/>
        </w:rPr>
        <w:t>:root</w:t>
      </w:r>
      <w:r>
        <w:rPr>
          <w:rStyle w:val="CdigoHTML"/>
          <w:color w:val="FFFFFF"/>
          <w:sz w:val="21"/>
          <w:szCs w:val="21"/>
          <w:shd w:val="clear" w:color="auto" w:fill="0C1633"/>
        </w:rPr>
        <w:t xml:space="preserve"> {</w:t>
      </w:r>
    </w:p>
    <w:p w14:paraId="1F422706" w14:textId="77777777" w:rsidR="00F814F2" w:rsidRDefault="00F814F2" w:rsidP="00F814F2">
      <w:pPr>
        <w:pStyle w:val="HTMLconformatoprevio"/>
        <w:shd w:val="clear" w:color="auto" w:fill="242620"/>
        <w:rPr>
          <w:rStyle w:val="CdigoHTML"/>
          <w:color w:val="FFFFFF"/>
          <w:sz w:val="21"/>
          <w:szCs w:val="21"/>
          <w:shd w:val="clear" w:color="auto" w:fill="0C1633"/>
        </w:rPr>
      </w:pPr>
      <w:r>
        <w:rPr>
          <w:rStyle w:val="hljs-attribute"/>
          <w:color w:val="BF79DB"/>
          <w:sz w:val="21"/>
          <w:szCs w:val="21"/>
          <w:shd w:val="clear" w:color="auto" w:fill="0C1633"/>
        </w:rPr>
        <w:t>--bitcoin-orange</w:t>
      </w:r>
      <w:r>
        <w:rPr>
          <w:rStyle w:val="CdigoHTML"/>
          <w:color w:val="FFFFFF"/>
          <w:sz w:val="21"/>
          <w:szCs w:val="21"/>
          <w:shd w:val="clear" w:color="auto" w:fill="0C1633"/>
        </w:rPr>
        <w:t xml:space="preserve">: </w:t>
      </w:r>
      <w:r>
        <w:rPr>
          <w:rStyle w:val="hljs-number"/>
          <w:color w:val="FFFFFF"/>
          <w:sz w:val="21"/>
          <w:szCs w:val="21"/>
          <w:shd w:val="clear" w:color="auto" w:fill="0C1633"/>
        </w:rPr>
        <w:t>#f7931a</w:t>
      </w:r>
      <w:r>
        <w:rPr>
          <w:rStyle w:val="CdigoHTML"/>
          <w:color w:val="FFFFFF"/>
          <w:sz w:val="21"/>
          <w:szCs w:val="21"/>
          <w:shd w:val="clear" w:color="auto" w:fill="0C1633"/>
        </w:rPr>
        <w:t>;</w:t>
      </w:r>
    </w:p>
    <w:p w14:paraId="47DFCB19" w14:textId="77777777" w:rsidR="00F814F2" w:rsidRDefault="00F814F2" w:rsidP="00F814F2">
      <w:pPr>
        <w:pStyle w:val="HTMLconformatoprevio"/>
        <w:shd w:val="clear" w:color="auto" w:fill="242620"/>
        <w:rPr>
          <w:rStyle w:val="CdigoHTML"/>
          <w:color w:val="FFFFFF"/>
          <w:sz w:val="21"/>
          <w:szCs w:val="21"/>
          <w:shd w:val="clear" w:color="auto" w:fill="0C1633"/>
        </w:rPr>
      </w:pPr>
      <w:r>
        <w:rPr>
          <w:rStyle w:val="hljs-attribute"/>
          <w:color w:val="BF79DB"/>
          <w:sz w:val="21"/>
          <w:szCs w:val="21"/>
          <w:shd w:val="clear" w:color="auto" w:fill="0C1633"/>
        </w:rPr>
        <w:t>--soft-orange</w:t>
      </w:r>
      <w:r>
        <w:rPr>
          <w:rStyle w:val="CdigoHTML"/>
          <w:color w:val="FFFFFF"/>
          <w:sz w:val="21"/>
          <w:szCs w:val="21"/>
          <w:shd w:val="clear" w:color="auto" w:fill="0C1633"/>
        </w:rPr>
        <w:t xml:space="preserve">: </w:t>
      </w:r>
      <w:r>
        <w:rPr>
          <w:rStyle w:val="hljs-number"/>
          <w:color w:val="FFFFFF"/>
          <w:sz w:val="21"/>
          <w:szCs w:val="21"/>
          <w:shd w:val="clear" w:color="auto" w:fill="0C1633"/>
        </w:rPr>
        <w:t>#ffe9d5</w:t>
      </w:r>
      <w:r>
        <w:rPr>
          <w:rStyle w:val="CdigoHTML"/>
          <w:color w:val="FFFFFF"/>
          <w:sz w:val="21"/>
          <w:szCs w:val="21"/>
          <w:shd w:val="clear" w:color="auto" w:fill="0C1633"/>
        </w:rPr>
        <w:t>;</w:t>
      </w:r>
    </w:p>
    <w:p w14:paraId="6F7F6794" w14:textId="77777777" w:rsidR="00F814F2" w:rsidRDefault="00F814F2" w:rsidP="00F814F2">
      <w:pPr>
        <w:pStyle w:val="HTMLconformatoprevio"/>
        <w:shd w:val="clear" w:color="auto" w:fill="242620"/>
        <w:rPr>
          <w:rStyle w:val="CdigoHTML"/>
          <w:color w:val="FFFFFF"/>
          <w:sz w:val="21"/>
          <w:szCs w:val="21"/>
          <w:shd w:val="clear" w:color="auto" w:fill="0C1633"/>
        </w:rPr>
      </w:pPr>
      <w:r>
        <w:rPr>
          <w:rStyle w:val="hljs-attribute"/>
          <w:color w:val="BF79DB"/>
          <w:sz w:val="21"/>
          <w:szCs w:val="21"/>
          <w:shd w:val="clear" w:color="auto" w:fill="0C1633"/>
        </w:rPr>
        <w:t>--secondary-blue</w:t>
      </w:r>
      <w:r>
        <w:rPr>
          <w:rStyle w:val="CdigoHTML"/>
          <w:color w:val="FFFFFF"/>
          <w:sz w:val="21"/>
          <w:szCs w:val="21"/>
          <w:shd w:val="clear" w:color="auto" w:fill="0C1633"/>
        </w:rPr>
        <w:t xml:space="preserve">: </w:t>
      </w:r>
      <w:r>
        <w:rPr>
          <w:rStyle w:val="hljs-number"/>
          <w:color w:val="FFFFFF"/>
          <w:sz w:val="21"/>
          <w:szCs w:val="21"/>
          <w:shd w:val="clear" w:color="auto" w:fill="0C1633"/>
        </w:rPr>
        <w:t>#1a9af7</w:t>
      </w:r>
      <w:r>
        <w:rPr>
          <w:rStyle w:val="CdigoHTML"/>
          <w:color w:val="FFFFFF"/>
          <w:sz w:val="21"/>
          <w:szCs w:val="21"/>
          <w:shd w:val="clear" w:color="auto" w:fill="0C1633"/>
        </w:rPr>
        <w:t>;</w:t>
      </w:r>
    </w:p>
    <w:p w14:paraId="05B58F62" w14:textId="77777777" w:rsidR="00F814F2" w:rsidRDefault="00F814F2" w:rsidP="00F814F2">
      <w:pPr>
        <w:pStyle w:val="HTMLconformatoprevio"/>
        <w:shd w:val="clear" w:color="auto" w:fill="242620"/>
        <w:rPr>
          <w:rStyle w:val="CdigoHTML"/>
          <w:color w:val="FFFFFF"/>
          <w:sz w:val="21"/>
          <w:szCs w:val="21"/>
          <w:shd w:val="clear" w:color="auto" w:fill="0C1633"/>
        </w:rPr>
      </w:pPr>
      <w:r>
        <w:rPr>
          <w:rStyle w:val="hljs-attribute"/>
          <w:color w:val="BF79DB"/>
          <w:sz w:val="21"/>
          <w:szCs w:val="21"/>
          <w:shd w:val="clear" w:color="auto" w:fill="0C1633"/>
        </w:rPr>
        <w:t>--soft-blue</w:t>
      </w:r>
      <w:r>
        <w:rPr>
          <w:rStyle w:val="CdigoHTML"/>
          <w:color w:val="FFFFFF"/>
          <w:sz w:val="21"/>
          <w:szCs w:val="21"/>
          <w:shd w:val="clear" w:color="auto" w:fill="0C1633"/>
        </w:rPr>
        <w:t xml:space="preserve">: </w:t>
      </w:r>
      <w:r>
        <w:rPr>
          <w:rStyle w:val="hljs-number"/>
          <w:color w:val="FFFFFF"/>
          <w:sz w:val="21"/>
          <w:szCs w:val="21"/>
          <w:shd w:val="clear" w:color="auto" w:fill="0C1633"/>
        </w:rPr>
        <w:t>#e7f5ff</w:t>
      </w:r>
      <w:r>
        <w:rPr>
          <w:rStyle w:val="CdigoHTML"/>
          <w:color w:val="FFFFFF"/>
          <w:sz w:val="21"/>
          <w:szCs w:val="21"/>
          <w:shd w:val="clear" w:color="auto" w:fill="0C1633"/>
        </w:rPr>
        <w:t>;</w:t>
      </w:r>
    </w:p>
    <w:p w14:paraId="214A4465" w14:textId="77777777" w:rsidR="00F814F2" w:rsidRDefault="00F814F2" w:rsidP="00F814F2">
      <w:pPr>
        <w:pStyle w:val="HTMLconformatoprevio"/>
        <w:shd w:val="clear" w:color="auto" w:fill="242620"/>
        <w:rPr>
          <w:rStyle w:val="CdigoHTML"/>
          <w:color w:val="FFFFFF"/>
          <w:sz w:val="21"/>
          <w:szCs w:val="21"/>
          <w:shd w:val="clear" w:color="auto" w:fill="0C1633"/>
        </w:rPr>
      </w:pPr>
      <w:r>
        <w:rPr>
          <w:rStyle w:val="hljs-attribute"/>
          <w:color w:val="BF79DB"/>
          <w:sz w:val="21"/>
          <w:szCs w:val="21"/>
          <w:shd w:val="clear" w:color="auto" w:fill="0C1633"/>
        </w:rPr>
        <w:t>--warm-black</w:t>
      </w:r>
      <w:r>
        <w:rPr>
          <w:rStyle w:val="CdigoHTML"/>
          <w:color w:val="FFFFFF"/>
          <w:sz w:val="21"/>
          <w:szCs w:val="21"/>
          <w:shd w:val="clear" w:color="auto" w:fill="0C1633"/>
        </w:rPr>
        <w:t xml:space="preserve">: </w:t>
      </w:r>
      <w:r>
        <w:rPr>
          <w:rStyle w:val="hljs-number"/>
          <w:color w:val="FFFFFF"/>
          <w:sz w:val="21"/>
          <w:szCs w:val="21"/>
          <w:shd w:val="clear" w:color="auto" w:fill="0C1633"/>
        </w:rPr>
        <w:t>#282623</w:t>
      </w:r>
      <w:r>
        <w:rPr>
          <w:rStyle w:val="CdigoHTML"/>
          <w:color w:val="FFFFFF"/>
          <w:sz w:val="21"/>
          <w:szCs w:val="21"/>
          <w:shd w:val="clear" w:color="auto" w:fill="0C1633"/>
        </w:rPr>
        <w:t>;</w:t>
      </w:r>
    </w:p>
    <w:p w14:paraId="392EAD76" w14:textId="77777777" w:rsidR="00F814F2" w:rsidRDefault="00F814F2" w:rsidP="00F814F2">
      <w:pPr>
        <w:pStyle w:val="HTMLconformatoprevio"/>
        <w:shd w:val="clear" w:color="auto" w:fill="242620"/>
        <w:rPr>
          <w:rStyle w:val="CdigoHTML"/>
          <w:color w:val="FFFFFF"/>
          <w:sz w:val="21"/>
          <w:szCs w:val="21"/>
          <w:shd w:val="clear" w:color="auto" w:fill="0C1633"/>
        </w:rPr>
      </w:pPr>
      <w:r>
        <w:rPr>
          <w:rStyle w:val="hljs-attribute"/>
          <w:color w:val="BF79DB"/>
          <w:sz w:val="21"/>
          <w:szCs w:val="21"/>
          <w:shd w:val="clear" w:color="auto" w:fill="0C1633"/>
        </w:rPr>
        <w:t>--black</w:t>
      </w:r>
      <w:r>
        <w:rPr>
          <w:rStyle w:val="CdigoHTML"/>
          <w:color w:val="FFFFFF"/>
          <w:sz w:val="21"/>
          <w:szCs w:val="21"/>
          <w:shd w:val="clear" w:color="auto" w:fill="0C1633"/>
        </w:rPr>
        <w:t xml:space="preserve">: </w:t>
      </w:r>
      <w:r>
        <w:rPr>
          <w:rStyle w:val="hljs-number"/>
          <w:color w:val="FFFFFF"/>
          <w:sz w:val="21"/>
          <w:szCs w:val="21"/>
          <w:shd w:val="clear" w:color="auto" w:fill="0C1633"/>
        </w:rPr>
        <w:t>#201e1c</w:t>
      </w:r>
      <w:r>
        <w:rPr>
          <w:rStyle w:val="CdigoHTML"/>
          <w:color w:val="FFFFFF"/>
          <w:sz w:val="21"/>
          <w:szCs w:val="21"/>
          <w:shd w:val="clear" w:color="auto" w:fill="0C1633"/>
        </w:rPr>
        <w:t>;</w:t>
      </w:r>
    </w:p>
    <w:p w14:paraId="4EC14861" w14:textId="77777777" w:rsidR="00F814F2" w:rsidRDefault="00F814F2" w:rsidP="00F814F2">
      <w:pPr>
        <w:pStyle w:val="HTMLconformatoprevio"/>
        <w:shd w:val="clear" w:color="auto" w:fill="242620"/>
        <w:rPr>
          <w:rStyle w:val="CdigoHTML"/>
          <w:color w:val="FFFFFF"/>
          <w:sz w:val="21"/>
          <w:szCs w:val="21"/>
          <w:shd w:val="clear" w:color="auto" w:fill="0C1633"/>
        </w:rPr>
      </w:pPr>
      <w:r>
        <w:rPr>
          <w:rStyle w:val="hljs-attribute"/>
          <w:color w:val="BF79DB"/>
          <w:sz w:val="21"/>
          <w:szCs w:val="21"/>
          <w:shd w:val="clear" w:color="auto" w:fill="0C1633"/>
        </w:rPr>
        <w:t>--grey</w:t>
      </w:r>
      <w:r>
        <w:rPr>
          <w:rStyle w:val="CdigoHTML"/>
          <w:color w:val="FFFFFF"/>
          <w:sz w:val="21"/>
          <w:szCs w:val="21"/>
          <w:shd w:val="clear" w:color="auto" w:fill="0C1633"/>
        </w:rPr>
        <w:t xml:space="preserve">: </w:t>
      </w:r>
      <w:r>
        <w:rPr>
          <w:rStyle w:val="hljs-number"/>
          <w:color w:val="FFFFFF"/>
          <w:sz w:val="21"/>
          <w:szCs w:val="21"/>
          <w:shd w:val="clear" w:color="auto" w:fill="0C1633"/>
        </w:rPr>
        <w:t>#bababa</w:t>
      </w:r>
      <w:r>
        <w:rPr>
          <w:rStyle w:val="CdigoHTML"/>
          <w:color w:val="FFFFFF"/>
          <w:sz w:val="21"/>
          <w:szCs w:val="21"/>
          <w:shd w:val="clear" w:color="auto" w:fill="0C1633"/>
        </w:rPr>
        <w:t>;</w:t>
      </w:r>
    </w:p>
    <w:p w14:paraId="68029A23" w14:textId="77777777" w:rsidR="00F814F2" w:rsidRDefault="00F814F2" w:rsidP="00F814F2">
      <w:pPr>
        <w:pStyle w:val="HTMLconformatoprevio"/>
        <w:shd w:val="clear" w:color="auto" w:fill="242620"/>
        <w:rPr>
          <w:rStyle w:val="CdigoHTML"/>
          <w:color w:val="FFFFFF"/>
          <w:sz w:val="21"/>
          <w:szCs w:val="21"/>
          <w:shd w:val="clear" w:color="auto" w:fill="0C1633"/>
        </w:rPr>
      </w:pPr>
      <w:r>
        <w:rPr>
          <w:rStyle w:val="hljs-attribute"/>
          <w:color w:val="BF79DB"/>
          <w:sz w:val="21"/>
          <w:szCs w:val="21"/>
          <w:shd w:val="clear" w:color="auto" w:fill="0C1633"/>
        </w:rPr>
        <w:t>--off-white</w:t>
      </w:r>
      <w:r>
        <w:rPr>
          <w:rStyle w:val="CdigoHTML"/>
          <w:color w:val="FFFFFF"/>
          <w:sz w:val="21"/>
          <w:szCs w:val="21"/>
          <w:shd w:val="clear" w:color="auto" w:fill="0C1633"/>
        </w:rPr>
        <w:t xml:space="preserve">: </w:t>
      </w:r>
      <w:r>
        <w:rPr>
          <w:rStyle w:val="hljs-number"/>
          <w:color w:val="FFFFFF"/>
          <w:sz w:val="21"/>
          <w:szCs w:val="21"/>
          <w:shd w:val="clear" w:color="auto" w:fill="0C1633"/>
        </w:rPr>
        <w:t>#faf8f7</w:t>
      </w:r>
      <w:r>
        <w:rPr>
          <w:rStyle w:val="CdigoHTML"/>
          <w:color w:val="FFFFFF"/>
          <w:sz w:val="21"/>
          <w:szCs w:val="21"/>
          <w:shd w:val="clear" w:color="auto" w:fill="0C1633"/>
        </w:rPr>
        <w:t>;</w:t>
      </w:r>
    </w:p>
    <w:p w14:paraId="46E015F1" w14:textId="77777777" w:rsidR="00F814F2" w:rsidRDefault="00F814F2" w:rsidP="00F814F2">
      <w:pPr>
        <w:pStyle w:val="HTMLconformatoprevio"/>
        <w:shd w:val="clear" w:color="auto" w:fill="242620"/>
        <w:rPr>
          <w:rStyle w:val="CdigoHTML"/>
          <w:color w:val="FFFFFF"/>
          <w:sz w:val="21"/>
          <w:szCs w:val="21"/>
          <w:shd w:val="clear" w:color="auto" w:fill="0C1633"/>
        </w:rPr>
      </w:pPr>
      <w:r>
        <w:rPr>
          <w:rStyle w:val="hljs-attribute"/>
          <w:color w:val="BF79DB"/>
          <w:sz w:val="21"/>
          <w:szCs w:val="21"/>
          <w:shd w:val="clear" w:color="auto" w:fill="0C1633"/>
        </w:rPr>
        <w:t>--just-white</w:t>
      </w:r>
      <w:r>
        <w:rPr>
          <w:rStyle w:val="CdigoHTML"/>
          <w:color w:val="FFFFFF"/>
          <w:sz w:val="21"/>
          <w:szCs w:val="21"/>
          <w:shd w:val="clear" w:color="auto" w:fill="0C1633"/>
        </w:rPr>
        <w:t xml:space="preserve">: </w:t>
      </w:r>
      <w:r>
        <w:rPr>
          <w:rStyle w:val="hljs-number"/>
          <w:color w:val="FFFFFF"/>
          <w:sz w:val="21"/>
          <w:szCs w:val="21"/>
          <w:shd w:val="clear" w:color="auto" w:fill="0C1633"/>
        </w:rPr>
        <w:t>#fff</w:t>
      </w:r>
      <w:r>
        <w:rPr>
          <w:rStyle w:val="CdigoHTML"/>
          <w:color w:val="FFFFFF"/>
          <w:sz w:val="21"/>
          <w:szCs w:val="21"/>
          <w:shd w:val="clear" w:color="auto" w:fill="0C1633"/>
        </w:rPr>
        <w:t>;</w:t>
      </w:r>
    </w:p>
    <w:p w14:paraId="1DB6A79A" w14:textId="77777777" w:rsidR="00F814F2" w:rsidRDefault="00F814F2" w:rsidP="00F814F2">
      <w:pPr>
        <w:pStyle w:val="HTMLconformatoprevio"/>
        <w:shd w:val="clear" w:color="auto" w:fill="242620"/>
        <w:rPr>
          <w:color w:val="FFFFFF"/>
          <w:sz w:val="21"/>
          <w:szCs w:val="21"/>
        </w:rPr>
      </w:pPr>
      <w:r>
        <w:rPr>
          <w:rStyle w:val="CdigoHTML"/>
          <w:color w:val="FFFFFF"/>
          <w:sz w:val="21"/>
          <w:szCs w:val="21"/>
          <w:shd w:val="clear" w:color="auto" w:fill="0C1633"/>
        </w:rPr>
        <w:t>}</w:t>
      </w:r>
    </w:p>
    <w:p w14:paraId="6839C3CB" w14:textId="77777777" w:rsidR="0034155F" w:rsidRDefault="0034155F">
      <w:pPr>
        <w:rPr>
          <w:b/>
          <w:bCs/>
        </w:rPr>
      </w:pPr>
    </w:p>
    <w:p w14:paraId="21446287" w14:textId="4452F914" w:rsidR="00503780" w:rsidRPr="001D7C9A" w:rsidRDefault="00503780">
      <w:r w:rsidRPr="001D7C9A">
        <w:t xml:space="preserve">Convenciones a la hora de acomodar los estilos </w:t>
      </w:r>
    </w:p>
    <w:p w14:paraId="06187E28" w14:textId="2C67327A" w:rsidR="001D7C9A" w:rsidRPr="001D7C9A" w:rsidRDefault="001D7C9A">
      <w:r w:rsidRPr="001D7C9A">
        <w:t>Orden de los estilos, estilos de:</w:t>
      </w:r>
    </w:p>
    <w:p w14:paraId="4FBD54E6" w14:textId="77777777" w:rsidR="001D7C9A" w:rsidRPr="001D7C9A" w:rsidRDefault="001D7C9A" w:rsidP="001D7C9A">
      <w:pPr>
        <w:shd w:val="clear" w:color="auto" w:fill="1F1F1F"/>
        <w:spacing w:after="0" w:line="285" w:lineRule="atLeast"/>
        <w:rPr>
          <w:rFonts w:ascii="Consolas" w:eastAsia="Times New Roman" w:hAnsi="Consolas" w:cs="Consolas"/>
          <w:color w:val="CCCCCC"/>
          <w:sz w:val="21"/>
          <w:szCs w:val="21"/>
          <w:lang w:eastAsia="es-MX"/>
        </w:rPr>
      </w:pPr>
    </w:p>
    <w:p w14:paraId="2D6EE953" w14:textId="77777777" w:rsidR="001D7C9A" w:rsidRPr="001D7C9A" w:rsidRDefault="001D7C9A" w:rsidP="001D7C9A">
      <w:pPr>
        <w:shd w:val="clear" w:color="auto" w:fill="1F1F1F"/>
        <w:spacing w:after="0" w:line="285" w:lineRule="atLeast"/>
        <w:rPr>
          <w:rFonts w:ascii="Consolas" w:eastAsia="Times New Roman" w:hAnsi="Consolas" w:cs="Consolas"/>
          <w:color w:val="CCCCCC"/>
          <w:sz w:val="21"/>
          <w:szCs w:val="21"/>
          <w:lang w:eastAsia="es-MX"/>
        </w:rPr>
      </w:pPr>
      <w:r w:rsidRPr="001D7C9A">
        <w:rPr>
          <w:rFonts w:ascii="Consolas" w:eastAsia="Times New Roman" w:hAnsi="Consolas" w:cs="Consolas"/>
          <w:color w:val="6A9955"/>
          <w:sz w:val="21"/>
          <w:szCs w:val="21"/>
          <w:lang w:eastAsia="es-MX"/>
        </w:rPr>
        <w:t>/*</w:t>
      </w:r>
    </w:p>
    <w:p w14:paraId="12F9F2F7" w14:textId="77777777" w:rsidR="001D7C9A" w:rsidRPr="001D7C9A" w:rsidRDefault="001D7C9A" w:rsidP="001D7C9A">
      <w:pPr>
        <w:shd w:val="clear" w:color="auto" w:fill="1F1F1F"/>
        <w:spacing w:after="0" w:line="285" w:lineRule="atLeast"/>
        <w:rPr>
          <w:rFonts w:ascii="Consolas" w:eastAsia="Times New Roman" w:hAnsi="Consolas" w:cs="Consolas"/>
          <w:color w:val="CCCCCC"/>
          <w:sz w:val="21"/>
          <w:szCs w:val="21"/>
          <w:lang w:eastAsia="es-MX"/>
        </w:rPr>
      </w:pPr>
      <w:r w:rsidRPr="001D7C9A">
        <w:rPr>
          <w:rFonts w:ascii="Consolas" w:eastAsia="Times New Roman" w:hAnsi="Consolas" w:cs="Consolas"/>
          <w:color w:val="6A9955"/>
          <w:sz w:val="21"/>
          <w:szCs w:val="21"/>
          <w:lang w:eastAsia="es-MX"/>
        </w:rPr>
        <w:t>1. Posicionamiento</w:t>
      </w:r>
    </w:p>
    <w:p w14:paraId="19EAB118" w14:textId="77777777" w:rsidR="001D7C9A" w:rsidRPr="001D7C9A" w:rsidRDefault="001D7C9A" w:rsidP="001D7C9A">
      <w:pPr>
        <w:shd w:val="clear" w:color="auto" w:fill="1F1F1F"/>
        <w:spacing w:after="0" w:line="285" w:lineRule="atLeast"/>
        <w:rPr>
          <w:rFonts w:ascii="Consolas" w:eastAsia="Times New Roman" w:hAnsi="Consolas" w:cs="Consolas"/>
          <w:color w:val="CCCCCC"/>
          <w:sz w:val="21"/>
          <w:szCs w:val="21"/>
          <w:lang w:eastAsia="es-MX"/>
        </w:rPr>
      </w:pPr>
      <w:r w:rsidRPr="001D7C9A">
        <w:rPr>
          <w:rFonts w:ascii="Consolas" w:eastAsia="Times New Roman" w:hAnsi="Consolas" w:cs="Consolas"/>
          <w:color w:val="6A9955"/>
          <w:sz w:val="21"/>
          <w:szCs w:val="21"/>
          <w:lang w:eastAsia="es-MX"/>
        </w:rPr>
        <w:t>2. Modelo de caja(Box model)</w:t>
      </w:r>
    </w:p>
    <w:p w14:paraId="5B98A482" w14:textId="77777777" w:rsidR="001D7C9A" w:rsidRPr="001D7C9A" w:rsidRDefault="001D7C9A" w:rsidP="001D7C9A">
      <w:pPr>
        <w:shd w:val="clear" w:color="auto" w:fill="1F1F1F"/>
        <w:spacing w:after="0" w:line="285" w:lineRule="atLeast"/>
        <w:rPr>
          <w:rFonts w:ascii="Consolas" w:eastAsia="Times New Roman" w:hAnsi="Consolas" w:cs="Consolas"/>
          <w:color w:val="CCCCCC"/>
          <w:sz w:val="21"/>
          <w:szCs w:val="21"/>
          <w:lang w:eastAsia="es-MX"/>
        </w:rPr>
      </w:pPr>
      <w:r w:rsidRPr="001D7C9A">
        <w:rPr>
          <w:rFonts w:ascii="Consolas" w:eastAsia="Times New Roman" w:hAnsi="Consolas" w:cs="Consolas"/>
          <w:color w:val="6A9955"/>
          <w:sz w:val="21"/>
          <w:szCs w:val="21"/>
          <w:lang w:eastAsia="es-MX"/>
        </w:rPr>
        <w:t>3. Tipografía(tamaño, familia,...)</w:t>
      </w:r>
    </w:p>
    <w:p w14:paraId="09EBF150" w14:textId="77777777" w:rsidR="001D7C9A" w:rsidRPr="001D7C9A" w:rsidRDefault="001D7C9A" w:rsidP="001D7C9A">
      <w:pPr>
        <w:shd w:val="clear" w:color="auto" w:fill="1F1F1F"/>
        <w:spacing w:after="0" w:line="285" w:lineRule="atLeast"/>
        <w:rPr>
          <w:rFonts w:ascii="Consolas" w:eastAsia="Times New Roman" w:hAnsi="Consolas" w:cs="Consolas"/>
          <w:color w:val="CCCCCC"/>
          <w:sz w:val="21"/>
          <w:szCs w:val="21"/>
          <w:lang w:eastAsia="es-MX"/>
        </w:rPr>
      </w:pPr>
      <w:r w:rsidRPr="001D7C9A">
        <w:rPr>
          <w:rFonts w:ascii="Consolas" w:eastAsia="Times New Roman" w:hAnsi="Consolas" w:cs="Consolas"/>
          <w:color w:val="6A9955"/>
          <w:sz w:val="21"/>
          <w:szCs w:val="21"/>
          <w:lang w:eastAsia="es-MX"/>
        </w:rPr>
        <w:t>4. Temas visuales(shadow box, border radius,...)</w:t>
      </w:r>
    </w:p>
    <w:p w14:paraId="3B95349F" w14:textId="77777777" w:rsidR="001D7C9A" w:rsidRPr="001D7C9A" w:rsidRDefault="001D7C9A" w:rsidP="001D7C9A">
      <w:pPr>
        <w:shd w:val="clear" w:color="auto" w:fill="1F1F1F"/>
        <w:spacing w:after="0" w:line="285" w:lineRule="atLeast"/>
        <w:rPr>
          <w:rFonts w:ascii="Consolas" w:eastAsia="Times New Roman" w:hAnsi="Consolas" w:cs="Consolas"/>
          <w:color w:val="CCCCCC"/>
          <w:sz w:val="21"/>
          <w:szCs w:val="21"/>
          <w:lang w:eastAsia="es-MX"/>
        </w:rPr>
      </w:pPr>
      <w:r w:rsidRPr="001D7C9A">
        <w:rPr>
          <w:rFonts w:ascii="Consolas" w:eastAsia="Times New Roman" w:hAnsi="Consolas" w:cs="Consolas"/>
          <w:color w:val="6A9955"/>
          <w:sz w:val="21"/>
          <w:szCs w:val="21"/>
          <w:lang w:eastAsia="es-MX"/>
        </w:rPr>
        <w:t>5. Otros(Miscelaneos)</w:t>
      </w:r>
    </w:p>
    <w:p w14:paraId="66109831" w14:textId="77777777" w:rsidR="001D7C9A" w:rsidRPr="001D7C9A" w:rsidRDefault="001D7C9A" w:rsidP="001D7C9A">
      <w:pPr>
        <w:shd w:val="clear" w:color="auto" w:fill="1F1F1F"/>
        <w:spacing w:after="0" w:line="285" w:lineRule="atLeast"/>
        <w:rPr>
          <w:rFonts w:ascii="Consolas" w:eastAsia="Times New Roman" w:hAnsi="Consolas" w:cs="Consolas"/>
          <w:color w:val="CCCCCC"/>
          <w:sz w:val="21"/>
          <w:szCs w:val="21"/>
          <w:lang w:eastAsia="es-MX"/>
        </w:rPr>
      </w:pPr>
      <w:r w:rsidRPr="001D7C9A">
        <w:rPr>
          <w:rFonts w:ascii="Consolas" w:eastAsia="Times New Roman" w:hAnsi="Consolas" w:cs="Consolas"/>
          <w:color w:val="6A9955"/>
          <w:sz w:val="21"/>
          <w:szCs w:val="21"/>
          <w:lang w:eastAsia="es-MX"/>
        </w:rPr>
        <w:t>*/</w:t>
      </w:r>
    </w:p>
    <w:p w14:paraId="08D9888E" w14:textId="77777777" w:rsidR="001D7C9A" w:rsidRDefault="001D7C9A">
      <w:pPr>
        <w:rPr>
          <w:b/>
          <w:bCs/>
        </w:rPr>
      </w:pPr>
    </w:p>
    <w:p w14:paraId="63C52515" w14:textId="77777777" w:rsidR="007174FB" w:rsidRDefault="007174FB" w:rsidP="007174FB">
      <w:pPr>
        <w:pStyle w:val="Ttulo2"/>
        <w:shd w:val="clear" w:color="auto" w:fill="24385B"/>
        <w:spacing w:before="0"/>
        <w:rPr>
          <w:rFonts w:ascii="Roboto" w:hAnsi="Roboto"/>
          <w:color w:val="EFF3F8"/>
        </w:rPr>
      </w:pPr>
      <w:r>
        <w:rPr>
          <w:rFonts w:ascii="Roboto" w:hAnsi="Roboto"/>
          <w:color w:val="EFF3F8"/>
        </w:rPr>
        <w:t>Nombrar variables en CSS</w:t>
      </w:r>
    </w:p>
    <w:p w14:paraId="1D2C70C5" w14:textId="77777777" w:rsidR="007174FB" w:rsidRDefault="007174FB" w:rsidP="007174FB">
      <w:pPr>
        <w:pStyle w:val="NormalWeb"/>
        <w:shd w:val="clear" w:color="auto" w:fill="24385B"/>
        <w:spacing w:before="0" w:beforeAutospacing="0" w:after="0" w:afterAutospacing="0"/>
        <w:rPr>
          <w:rFonts w:ascii="Roboto" w:hAnsi="Roboto"/>
          <w:color w:val="EFF3F8"/>
          <w:sz w:val="21"/>
          <w:szCs w:val="21"/>
        </w:rPr>
      </w:pPr>
      <w:r>
        <w:rPr>
          <w:rStyle w:val="Textoennegrita"/>
          <w:rFonts w:ascii="Roboto" w:hAnsi="Roboto"/>
          <w:color w:val="EFF3F8"/>
          <w:sz w:val="21"/>
          <w:szCs w:val="21"/>
        </w:rPr>
        <w:t>El nombre no debe ser igual al valor:</w:t>
      </w:r>
      <w:r>
        <w:rPr>
          <w:rFonts w:ascii="Roboto" w:hAnsi="Roboto"/>
          <w:color w:val="EFF3F8"/>
          <w:sz w:val="21"/>
          <w:szCs w:val="21"/>
        </w:rPr>
        <w:br/>
        <w:t>Cuando el nombre de la variable está ligada a su valor perdemos una de sus funciones que es la versatilidad de cambiar su valor y que todo el diseño cambie con ella por ejemplo:</w:t>
      </w:r>
      <w:r>
        <w:rPr>
          <w:rFonts w:ascii="Roboto" w:hAnsi="Roboto"/>
          <w:color w:val="EFF3F8"/>
          <w:sz w:val="21"/>
          <w:szCs w:val="21"/>
        </w:rPr>
        <w:br/>
        <w:t>Si tenemos una variable que se llama</w:t>
      </w:r>
    </w:p>
    <w:p w14:paraId="4CEEFCBF" w14:textId="77777777" w:rsidR="007174FB" w:rsidRDefault="007174FB" w:rsidP="007174FB">
      <w:pPr>
        <w:pStyle w:val="HTMLconformatoprevio"/>
        <w:shd w:val="clear" w:color="auto" w:fill="242620"/>
        <w:rPr>
          <w:rStyle w:val="ruby"/>
          <w:color w:val="FFFFFF"/>
          <w:sz w:val="21"/>
          <w:szCs w:val="21"/>
          <w:shd w:val="clear" w:color="auto" w:fill="0C1633"/>
        </w:rPr>
      </w:pPr>
      <w:r>
        <w:rPr>
          <w:rStyle w:val="CdigoHTML"/>
          <w:color w:val="FFFFFF"/>
          <w:sz w:val="21"/>
          <w:szCs w:val="21"/>
          <w:shd w:val="clear" w:color="auto" w:fill="0C1633"/>
        </w:rPr>
        <w:t>-</w:t>
      </w:r>
      <w:r>
        <w:rPr>
          <w:rStyle w:val="ruby"/>
          <w:color w:val="FFFFFF"/>
          <w:sz w:val="21"/>
          <w:szCs w:val="21"/>
          <w:shd w:val="clear" w:color="auto" w:fill="0C1633"/>
        </w:rPr>
        <w:t>-bitcoin-</w:t>
      </w:r>
      <w:r>
        <w:rPr>
          <w:rStyle w:val="hljs-symbol"/>
          <w:color w:val="BF79DB"/>
          <w:sz w:val="21"/>
          <w:szCs w:val="21"/>
          <w:shd w:val="clear" w:color="auto" w:fill="0C1633"/>
        </w:rPr>
        <w:t>orange:</w:t>
      </w:r>
      <w:r>
        <w:rPr>
          <w:rStyle w:val="ruby"/>
          <w:color w:val="FFFFFF"/>
          <w:sz w:val="21"/>
          <w:szCs w:val="21"/>
          <w:shd w:val="clear" w:color="auto" w:fill="0C1633"/>
        </w:rPr>
        <w:t xml:space="preserve"> </w:t>
      </w:r>
      <w:r>
        <w:rPr>
          <w:rStyle w:val="hljs-comment"/>
          <w:color w:val="75715E"/>
          <w:sz w:val="21"/>
          <w:szCs w:val="21"/>
          <w:shd w:val="clear" w:color="auto" w:fill="0C1633"/>
        </w:rPr>
        <w:t>#f7931a;</w:t>
      </w:r>
    </w:p>
    <w:p w14:paraId="07631AA9" w14:textId="77777777" w:rsidR="007174FB" w:rsidRDefault="007174FB" w:rsidP="007174FB">
      <w:pPr>
        <w:pStyle w:val="NormalWeb"/>
        <w:shd w:val="clear" w:color="auto" w:fill="24385B"/>
        <w:spacing w:before="0" w:beforeAutospacing="0" w:after="0" w:afterAutospacing="0"/>
        <w:rPr>
          <w:rFonts w:ascii="Roboto" w:hAnsi="Roboto"/>
          <w:color w:val="EFF3F8"/>
          <w:sz w:val="21"/>
          <w:szCs w:val="21"/>
        </w:rPr>
      </w:pPr>
      <w:r>
        <w:rPr>
          <w:rFonts w:ascii="Roboto" w:hAnsi="Roboto"/>
          <w:color w:val="EFF3F8"/>
          <w:sz w:val="21"/>
          <w:szCs w:val="21"/>
        </w:rPr>
        <w:t>si luego quieres cambiar el color a un </w:t>
      </w:r>
      <w:r>
        <w:rPr>
          <w:rStyle w:val="Textoennegrita"/>
          <w:rFonts w:ascii="Roboto" w:hAnsi="Roboto"/>
          <w:color w:val="EFF3F8"/>
          <w:sz w:val="21"/>
          <w:szCs w:val="21"/>
        </w:rPr>
        <w:t>azul</w:t>
      </w:r>
    </w:p>
    <w:p w14:paraId="00026EC2" w14:textId="77777777" w:rsidR="007174FB" w:rsidRDefault="007174FB" w:rsidP="007174FB">
      <w:pPr>
        <w:pStyle w:val="HTMLconformatoprevio"/>
        <w:shd w:val="clear" w:color="auto" w:fill="242620"/>
        <w:rPr>
          <w:rStyle w:val="ruby"/>
          <w:color w:val="FFFFFF"/>
          <w:sz w:val="21"/>
          <w:szCs w:val="21"/>
          <w:shd w:val="clear" w:color="auto" w:fill="0C1633"/>
        </w:rPr>
      </w:pPr>
      <w:r>
        <w:rPr>
          <w:rStyle w:val="CdigoHTML"/>
          <w:color w:val="FFFFFF"/>
          <w:sz w:val="21"/>
          <w:szCs w:val="21"/>
          <w:shd w:val="clear" w:color="auto" w:fill="0C1633"/>
        </w:rPr>
        <w:t>-</w:t>
      </w:r>
      <w:r>
        <w:rPr>
          <w:rStyle w:val="ruby"/>
          <w:color w:val="FFFFFF"/>
          <w:sz w:val="21"/>
          <w:szCs w:val="21"/>
          <w:shd w:val="clear" w:color="auto" w:fill="0C1633"/>
        </w:rPr>
        <w:t>-bitcoin-</w:t>
      </w:r>
      <w:r>
        <w:rPr>
          <w:rStyle w:val="hljs-symbol"/>
          <w:color w:val="BF79DB"/>
          <w:sz w:val="21"/>
          <w:szCs w:val="21"/>
          <w:shd w:val="clear" w:color="auto" w:fill="0C1633"/>
        </w:rPr>
        <w:t>orange:</w:t>
      </w:r>
      <w:r>
        <w:rPr>
          <w:rStyle w:val="ruby"/>
          <w:color w:val="FFFFFF"/>
          <w:sz w:val="21"/>
          <w:szCs w:val="21"/>
          <w:shd w:val="clear" w:color="auto" w:fill="0C1633"/>
        </w:rPr>
        <w:t xml:space="preserve"> </w:t>
      </w:r>
      <w:r>
        <w:rPr>
          <w:rStyle w:val="hljs-comment"/>
          <w:color w:val="75715E"/>
          <w:sz w:val="21"/>
          <w:szCs w:val="21"/>
          <w:shd w:val="clear" w:color="auto" w:fill="0C1633"/>
        </w:rPr>
        <w:t>#0000ff;</w:t>
      </w:r>
    </w:p>
    <w:p w14:paraId="785FC624" w14:textId="77777777" w:rsidR="007174FB" w:rsidRDefault="007174FB" w:rsidP="007174FB">
      <w:pPr>
        <w:pStyle w:val="NormalWeb"/>
        <w:shd w:val="clear" w:color="auto" w:fill="24385B"/>
        <w:spacing w:before="0" w:beforeAutospacing="0" w:after="0" w:afterAutospacing="0"/>
        <w:rPr>
          <w:rFonts w:ascii="Roboto" w:hAnsi="Roboto"/>
          <w:color w:val="EFF3F8"/>
          <w:sz w:val="21"/>
          <w:szCs w:val="21"/>
        </w:rPr>
      </w:pPr>
      <w:r>
        <w:rPr>
          <w:rFonts w:ascii="Roboto" w:hAnsi="Roboto"/>
          <w:color w:val="EFF3F8"/>
          <w:sz w:val="21"/>
          <w:szCs w:val="21"/>
        </w:rPr>
        <w:t>la variable pierde todo el sentido porque tiene en el nombre </w:t>
      </w:r>
      <w:r>
        <w:rPr>
          <w:rStyle w:val="Textoennegrita"/>
          <w:rFonts w:ascii="Roboto" w:hAnsi="Roboto"/>
          <w:color w:val="EFF3F8"/>
          <w:sz w:val="21"/>
          <w:szCs w:val="21"/>
        </w:rPr>
        <w:t>naranja</w:t>
      </w:r>
      <w:r>
        <w:rPr>
          <w:rFonts w:ascii="Roboto" w:hAnsi="Roboto"/>
          <w:color w:val="EFF3F8"/>
          <w:sz w:val="21"/>
          <w:szCs w:val="21"/>
        </w:rPr>
        <w:t>, pero su valor es </w:t>
      </w:r>
      <w:r>
        <w:rPr>
          <w:rStyle w:val="Textoennegrita"/>
          <w:rFonts w:ascii="Roboto" w:hAnsi="Roboto"/>
          <w:color w:val="EFF3F8"/>
          <w:sz w:val="21"/>
          <w:szCs w:val="21"/>
        </w:rPr>
        <w:t>azul</w:t>
      </w:r>
    </w:p>
    <w:p w14:paraId="0D413FBB" w14:textId="77777777" w:rsidR="007174FB" w:rsidRDefault="007174FB" w:rsidP="007174FB">
      <w:pPr>
        <w:pStyle w:val="NormalWeb"/>
        <w:shd w:val="clear" w:color="auto" w:fill="24385B"/>
        <w:spacing w:before="0" w:beforeAutospacing="0" w:after="0" w:afterAutospacing="0"/>
        <w:rPr>
          <w:rFonts w:ascii="Roboto" w:hAnsi="Roboto"/>
          <w:color w:val="EFF3F8"/>
          <w:sz w:val="21"/>
          <w:szCs w:val="21"/>
        </w:rPr>
      </w:pPr>
      <w:r>
        <w:rPr>
          <w:rStyle w:val="Textoennegrita"/>
          <w:rFonts w:ascii="Roboto" w:hAnsi="Roboto"/>
          <w:color w:val="EFF3F8"/>
          <w:sz w:val="21"/>
          <w:szCs w:val="21"/>
        </w:rPr>
        <w:t>El orden:</w:t>
      </w:r>
    </w:p>
    <w:p w14:paraId="1B369285" w14:textId="77777777" w:rsidR="007174FB" w:rsidRDefault="007174FB" w:rsidP="007174FB">
      <w:pPr>
        <w:pStyle w:val="NormalWeb"/>
        <w:shd w:val="clear" w:color="auto" w:fill="24385B"/>
        <w:spacing w:before="0" w:beforeAutospacing="0" w:after="0" w:afterAutospacing="0"/>
        <w:rPr>
          <w:rFonts w:ascii="Roboto" w:hAnsi="Roboto"/>
          <w:color w:val="EFF3F8"/>
          <w:sz w:val="21"/>
          <w:szCs w:val="21"/>
        </w:rPr>
      </w:pPr>
      <w:r>
        <w:rPr>
          <w:rFonts w:ascii="Roboto" w:hAnsi="Roboto"/>
          <w:color w:val="EFF3F8"/>
          <w:sz w:val="21"/>
          <w:szCs w:val="21"/>
        </w:rPr>
        <w:t>Cuando nombramos una variable es importante el orden porque cuando estamos escribiendo el código nuestro editor tratara de autocompletarnos por eso lo mejor es nombrar la variable desde su característica más general hasta la más específica para aprovechar esta característica del editor</w:t>
      </w:r>
    </w:p>
    <w:p w14:paraId="179FCAE4" w14:textId="77777777" w:rsidR="007174FB" w:rsidRDefault="007174FB" w:rsidP="007174FB">
      <w:pPr>
        <w:pStyle w:val="NormalWeb"/>
        <w:shd w:val="clear" w:color="auto" w:fill="24385B"/>
        <w:spacing w:before="0" w:beforeAutospacing="0" w:after="0" w:afterAutospacing="0"/>
        <w:rPr>
          <w:rFonts w:ascii="Roboto" w:hAnsi="Roboto"/>
          <w:color w:val="EFF3F8"/>
          <w:sz w:val="21"/>
          <w:szCs w:val="21"/>
        </w:rPr>
      </w:pPr>
      <w:r>
        <w:rPr>
          <w:rStyle w:val="Textoennegrita"/>
          <w:rFonts w:ascii="Roboto" w:hAnsi="Roboto"/>
          <w:color w:val="EFF3F8"/>
          <w:sz w:val="21"/>
          <w:szCs w:val="21"/>
        </w:rPr>
        <w:t xml:space="preserve">Meh </w:t>
      </w:r>
      <w:r>
        <w:rPr>
          <w:rStyle w:val="Textoennegrita"/>
          <w:rFonts w:ascii="Segoe UI Emoji" w:hAnsi="Segoe UI Emoji" w:cs="Segoe UI Emoji"/>
          <w:color w:val="EFF3F8"/>
          <w:sz w:val="21"/>
          <w:szCs w:val="21"/>
        </w:rPr>
        <w:t>😕</w:t>
      </w:r>
    </w:p>
    <w:p w14:paraId="795146FA" w14:textId="77777777" w:rsidR="007174FB" w:rsidRDefault="007174FB">
      <w:pPr>
        <w:rPr>
          <w:b/>
          <w:bCs/>
        </w:rPr>
      </w:pPr>
    </w:p>
    <w:p w14:paraId="23160B1E" w14:textId="032D574D" w:rsidR="0013614F" w:rsidRDefault="00594FBA" w:rsidP="0013614F">
      <w:r w:rsidRPr="00594FBA">
        <w:lastRenderedPageBreak/>
        <w:t xml:space="preserve">Por buenas prácticas, una pantalla o </w:t>
      </w:r>
      <w:r w:rsidR="0013614F" w:rsidRPr="00594FBA">
        <w:t>página</w:t>
      </w:r>
      <w:r w:rsidRPr="00594FBA">
        <w:t xml:space="preserve"> solo de</w:t>
      </w:r>
      <w:r w:rsidR="0013614F">
        <w:t>b</w:t>
      </w:r>
      <w:r w:rsidRPr="00594FBA">
        <w:t>e tener un h1 por temas de SEO.</w:t>
      </w:r>
      <w:r w:rsidR="0013614F">
        <w:t xml:space="preserve"> </w:t>
      </w:r>
      <w:r w:rsidR="0013614F" w:rsidRPr="0013614F">
        <w:t>Exacto, es por SEO. Además, se recomienda que no tenga más de 50 o 60 caracteres.</w:t>
      </w:r>
    </w:p>
    <w:p w14:paraId="6B40D545" w14:textId="359C95F7" w:rsidR="00AD183B" w:rsidRPr="0013614F" w:rsidRDefault="00AD183B" w:rsidP="0013614F">
      <w:pPr>
        <w:rPr>
          <w:b/>
          <w:bCs/>
        </w:rPr>
      </w:pPr>
      <w:r w:rsidRPr="00AD183B">
        <w:rPr>
          <w:b/>
          <w:bCs/>
        </w:rPr>
        <w:t>Metodología BEM</w:t>
      </w:r>
    </w:p>
    <w:p w14:paraId="713AC2F0" w14:textId="77777777" w:rsidR="00D03BF0" w:rsidRDefault="00D03BF0" w:rsidP="00D03BF0">
      <w:pPr>
        <w:pStyle w:val="NormalWeb"/>
        <w:shd w:val="clear" w:color="auto" w:fill="121F3D"/>
        <w:spacing w:before="0" w:beforeAutospacing="0" w:after="120" w:afterAutospacing="0"/>
        <w:rPr>
          <w:rFonts w:ascii="Roboto" w:hAnsi="Roboto"/>
          <w:color w:val="BECDE3"/>
        </w:rPr>
      </w:pPr>
      <w:r>
        <w:rPr>
          <w:rFonts w:ascii="Roboto" w:hAnsi="Roboto"/>
          <w:color w:val="BECDE3"/>
        </w:rPr>
        <w:t>Para nombrar las clases de los contenedores y contenidos, vamos a usar la metodología BEM. Pero para tenerlo más claro, hagamos un repaso de lo que es BEM.</w:t>
      </w:r>
    </w:p>
    <w:p w14:paraId="7655725C" w14:textId="77777777" w:rsidR="00D03BF0" w:rsidRDefault="00D03BF0" w:rsidP="00D03BF0">
      <w:pPr>
        <w:pStyle w:val="Ttulo2"/>
        <w:shd w:val="clear" w:color="auto" w:fill="121F3D"/>
        <w:spacing w:before="0"/>
        <w:rPr>
          <w:rFonts w:ascii="Roboto" w:hAnsi="Roboto"/>
          <w:color w:val="BECDE3"/>
        </w:rPr>
      </w:pPr>
      <w:r>
        <w:rPr>
          <w:rFonts w:ascii="Roboto" w:hAnsi="Roboto"/>
          <w:color w:val="BECDE3"/>
        </w:rPr>
        <w:t>¿Qué es BEM?</w:t>
      </w:r>
    </w:p>
    <w:p w14:paraId="47113952" w14:textId="07867232" w:rsidR="00D03BF0" w:rsidRDefault="00D03BF0" w:rsidP="00622BA6">
      <w:r w:rsidRPr="00622BA6">
        <w:rPr>
          <w:rFonts w:ascii="Roboto" w:eastAsia="Times New Roman" w:hAnsi="Roboto" w:cs="Times New Roman"/>
          <w:color w:val="BECDE3"/>
          <w:sz w:val="24"/>
          <w:szCs w:val="24"/>
          <w:highlight w:val="black"/>
          <w:lang w:eastAsia="es-MX"/>
        </w:rPr>
        <w:t>BEM (Block, Element, Modifier o Bloque, Elemento, Modificador) es una metodología ágil de desarrollo basada en componentes. Divide toda la interfaz en bloques que se pueden reutilizar y escalar.</w:t>
      </w:r>
      <w:r>
        <w:br/>
      </w:r>
      <w:r w:rsidRPr="00622BA6">
        <w:drawing>
          <wp:inline distT="0" distB="0" distL="0" distR="0" wp14:anchorId="2C0259C6" wp14:editId="3AEBEA40">
            <wp:extent cx="5612130" cy="3152775"/>
            <wp:effectExtent l="0" t="0" r="7620" b="9525"/>
            <wp:docPr id="10" name="Imagen 10" descr="ejemplo de B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ejemplo de BE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12130" cy="3152775"/>
                    </a:xfrm>
                    <a:prstGeom prst="rect">
                      <a:avLst/>
                    </a:prstGeom>
                    <a:noFill/>
                    <a:ln>
                      <a:noFill/>
                    </a:ln>
                  </pic:spPr>
                </pic:pic>
              </a:graphicData>
            </a:graphic>
          </wp:inline>
        </w:drawing>
      </w:r>
    </w:p>
    <w:p w14:paraId="7AD0C90A" w14:textId="77777777" w:rsidR="00D03BF0" w:rsidRDefault="00D03BF0" w:rsidP="00D03BF0">
      <w:pPr>
        <w:pStyle w:val="NormalWeb"/>
        <w:shd w:val="clear" w:color="auto" w:fill="121F3D"/>
        <w:spacing w:before="0" w:beforeAutospacing="0" w:after="120" w:afterAutospacing="0"/>
        <w:rPr>
          <w:rFonts w:ascii="Roboto" w:hAnsi="Roboto"/>
          <w:color w:val="BECDE3"/>
        </w:rPr>
      </w:pPr>
      <w:r>
        <w:rPr>
          <w:rFonts w:ascii="Roboto" w:hAnsi="Roboto"/>
          <w:color w:val="BECDE3"/>
        </w:rPr>
        <w:t>De esta manera, podemos separar una sección en múltiples secciones pequeñas y darles un nombre en este orden y función.</w:t>
      </w:r>
    </w:p>
    <w:p w14:paraId="36BD8510" w14:textId="77777777" w:rsidR="00D03BF0" w:rsidRDefault="00D03BF0" w:rsidP="00D03BF0">
      <w:pPr>
        <w:pStyle w:val="Ttulo2"/>
        <w:shd w:val="clear" w:color="auto" w:fill="121F3D"/>
        <w:spacing w:before="0"/>
        <w:rPr>
          <w:rFonts w:ascii="Roboto" w:hAnsi="Roboto"/>
          <w:color w:val="BECDE3"/>
        </w:rPr>
      </w:pPr>
      <w:r>
        <w:rPr>
          <w:rFonts w:ascii="Roboto" w:hAnsi="Roboto"/>
          <w:color w:val="BECDE3"/>
        </w:rPr>
        <w:t>Consejos para el nombre de las clases</w:t>
      </w:r>
    </w:p>
    <w:p w14:paraId="1FA6772E" w14:textId="77777777" w:rsidR="00D03BF0" w:rsidRDefault="00D03BF0" w:rsidP="00D03BF0">
      <w:pPr>
        <w:numPr>
          <w:ilvl w:val="0"/>
          <w:numId w:val="5"/>
        </w:numPr>
        <w:shd w:val="clear" w:color="auto" w:fill="121F3D"/>
        <w:spacing w:after="0" w:line="240" w:lineRule="auto"/>
        <w:rPr>
          <w:rFonts w:ascii="Roboto" w:hAnsi="Roboto"/>
          <w:color w:val="BECDE3"/>
        </w:rPr>
      </w:pPr>
      <w:r>
        <w:rPr>
          <w:rFonts w:ascii="Roboto" w:hAnsi="Roboto"/>
          <w:color w:val="BECDE3"/>
        </w:rPr>
        <w:t>Como no va a haber otra etiqueta </w:t>
      </w:r>
      <w:r>
        <w:rPr>
          <w:rStyle w:val="Textoennegrita"/>
          <w:rFonts w:ascii="Roboto" w:hAnsi="Roboto"/>
          <w:color w:val="BECDE3"/>
        </w:rPr>
        <w:t>img</w:t>
      </w:r>
      <w:r>
        <w:rPr>
          <w:rFonts w:ascii="Roboto" w:hAnsi="Roboto"/>
          <w:color w:val="BECDE3"/>
        </w:rPr>
        <w:t> dentro del </w:t>
      </w:r>
      <w:r>
        <w:rPr>
          <w:rStyle w:val="Textoennegrita"/>
          <w:rFonts w:ascii="Roboto" w:hAnsi="Roboto"/>
          <w:color w:val="BECDE3"/>
        </w:rPr>
        <w:t>header</w:t>
      </w:r>
      <w:r>
        <w:rPr>
          <w:rFonts w:ascii="Roboto" w:hAnsi="Roboto"/>
          <w:color w:val="BECDE3"/>
        </w:rPr>
        <w:t>, podemos no colocarle una clase y llamarla siendo específicos.</w:t>
      </w:r>
    </w:p>
    <w:p w14:paraId="5036D44F" w14:textId="77777777" w:rsidR="00D03BF0" w:rsidRDefault="00D03BF0" w:rsidP="00D03BF0">
      <w:pPr>
        <w:numPr>
          <w:ilvl w:val="0"/>
          <w:numId w:val="5"/>
        </w:numPr>
        <w:shd w:val="clear" w:color="auto" w:fill="121F3D"/>
        <w:spacing w:after="0" w:line="240" w:lineRule="auto"/>
        <w:rPr>
          <w:rFonts w:ascii="Roboto" w:hAnsi="Roboto"/>
          <w:color w:val="BECDE3"/>
        </w:rPr>
      </w:pPr>
      <w:r>
        <w:rPr>
          <w:rFonts w:ascii="Roboto" w:hAnsi="Roboto"/>
          <w:color w:val="BECDE3"/>
        </w:rPr>
        <w:t>La etiqueta </w:t>
      </w:r>
      <w:r>
        <w:rPr>
          <w:rStyle w:val="Textoennegrita"/>
          <w:rFonts w:ascii="Roboto" w:hAnsi="Roboto"/>
          <w:color w:val="BECDE3"/>
        </w:rPr>
        <w:t>div</w:t>
      </w:r>
      <w:r>
        <w:rPr>
          <w:rFonts w:ascii="Roboto" w:hAnsi="Roboto"/>
          <w:color w:val="BECDE3"/>
        </w:rPr>
        <w:t> es muy común, por lo que una clase es necesario. La podemos llamar así: </w:t>
      </w:r>
      <w:r>
        <w:rPr>
          <w:rStyle w:val="nfasis"/>
          <w:rFonts w:ascii="Roboto" w:hAnsi="Roboto"/>
          <w:b/>
          <w:bCs/>
          <w:color w:val="BECDE3"/>
        </w:rPr>
        <w:t>header–title-container</w:t>
      </w:r>
      <w:r>
        <w:rPr>
          <w:rFonts w:ascii="Roboto" w:hAnsi="Roboto"/>
          <w:color w:val="BECDE3"/>
        </w:rPr>
        <w:t> en el que </w:t>
      </w:r>
      <w:r>
        <w:rPr>
          <w:rStyle w:val="Textoennegrita"/>
          <w:rFonts w:ascii="Roboto" w:hAnsi="Roboto"/>
          <w:color w:val="BECDE3"/>
        </w:rPr>
        <w:t>header</w:t>
      </w:r>
      <w:r>
        <w:rPr>
          <w:rFonts w:ascii="Roboto" w:hAnsi="Roboto"/>
          <w:color w:val="BECDE3"/>
        </w:rPr>
        <w:t> es el contenedor principal y </w:t>
      </w:r>
      <w:r>
        <w:rPr>
          <w:rStyle w:val="Textoennegrita"/>
          <w:rFonts w:ascii="Roboto" w:hAnsi="Roboto"/>
          <w:color w:val="BECDE3"/>
        </w:rPr>
        <w:t>title-container</w:t>
      </w:r>
      <w:r>
        <w:rPr>
          <w:rFonts w:ascii="Roboto" w:hAnsi="Roboto"/>
          <w:color w:val="BECDE3"/>
        </w:rPr>
        <w:t> el contenido.</w:t>
      </w:r>
    </w:p>
    <w:p w14:paraId="627BC82B" w14:textId="77777777" w:rsidR="00D03BF0" w:rsidRDefault="00D03BF0" w:rsidP="00D03BF0">
      <w:pPr>
        <w:numPr>
          <w:ilvl w:val="0"/>
          <w:numId w:val="5"/>
        </w:numPr>
        <w:shd w:val="clear" w:color="auto" w:fill="121F3D"/>
        <w:spacing w:after="0" w:line="240" w:lineRule="auto"/>
        <w:rPr>
          <w:rFonts w:ascii="Roboto" w:hAnsi="Roboto"/>
          <w:color w:val="BECDE3"/>
        </w:rPr>
      </w:pPr>
      <w:r>
        <w:rPr>
          <w:rFonts w:ascii="Roboto" w:hAnsi="Roboto"/>
          <w:color w:val="BECDE3"/>
        </w:rPr>
        <w:t>Como la etiqueta </w:t>
      </w:r>
      <w:r>
        <w:rPr>
          <w:rStyle w:val="Textoennegrita"/>
          <w:rFonts w:ascii="Roboto" w:hAnsi="Roboto"/>
          <w:color w:val="BECDE3"/>
        </w:rPr>
        <w:t>h1</w:t>
      </w:r>
      <w:r>
        <w:rPr>
          <w:rFonts w:ascii="Roboto" w:hAnsi="Roboto"/>
          <w:color w:val="BECDE3"/>
        </w:rPr>
        <w:t> es única en toda la página, tampoco es necesario colocarle una clase.</w:t>
      </w:r>
    </w:p>
    <w:p w14:paraId="41BB01EC" w14:textId="77777777" w:rsidR="00D03BF0" w:rsidRDefault="00D03BF0" w:rsidP="00D03BF0">
      <w:pPr>
        <w:numPr>
          <w:ilvl w:val="0"/>
          <w:numId w:val="5"/>
        </w:numPr>
        <w:shd w:val="clear" w:color="auto" w:fill="121F3D"/>
        <w:spacing w:after="0" w:line="240" w:lineRule="auto"/>
        <w:rPr>
          <w:rFonts w:ascii="Roboto" w:hAnsi="Roboto"/>
          <w:color w:val="BECDE3"/>
        </w:rPr>
      </w:pPr>
      <w:r>
        <w:rPr>
          <w:rFonts w:ascii="Roboto" w:hAnsi="Roboto"/>
          <w:color w:val="BECDE3"/>
        </w:rPr>
        <w:t>Los botones también son comunes, así que aplicamos la clase: </w:t>
      </w:r>
      <w:r>
        <w:rPr>
          <w:rStyle w:val="nfasis"/>
          <w:rFonts w:ascii="Roboto" w:hAnsi="Roboto"/>
          <w:b/>
          <w:bCs/>
          <w:color w:val="BECDE3"/>
        </w:rPr>
        <w:t>header–button</w:t>
      </w:r>
      <w:r>
        <w:rPr>
          <w:rFonts w:ascii="Roboto" w:hAnsi="Roboto"/>
          <w:color w:val="BECDE3"/>
        </w:rPr>
        <w:t>.</w:t>
      </w:r>
    </w:p>
    <w:p w14:paraId="11C75F62" w14:textId="53348E73" w:rsidR="0013614F" w:rsidRDefault="005D021B">
      <w:pPr>
        <w:rPr>
          <w:rFonts w:ascii="Roboto" w:hAnsi="Roboto"/>
          <w:color w:val="EFF3F8"/>
          <w:sz w:val="21"/>
          <w:szCs w:val="21"/>
          <w:shd w:val="clear" w:color="auto" w:fill="24385B"/>
        </w:rPr>
      </w:pPr>
      <w:r>
        <w:rPr>
          <w:rFonts w:ascii="Roboto" w:hAnsi="Roboto"/>
          <w:color w:val="EFF3F8"/>
          <w:sz w:val="21"/>
          <w:szCs w:val="21"/>
          <w:shd w:val="clear" w:color="auto" w:fill="24385B"/>
        </w:rPr>
        <w:t>El profesor al cambiarle la dirrección al flex con </w:t>
      </w:r>
      <w:r>
        <w:rPr>
          <w:rStyle w:val="CdigoHTML"/>
          <w:rFonts w:eastAsiaTheme="minorHAnsi"/>
          <w:color w:val="EFF3F8"/>
          <w:sz w:val="21"/>
          <w:szCs w:val="21"/>
          <w:shd w:val="clear" w:color="auto" w:fill="0C1633"/>
        </w:rPr>
        <w:t>flex-direction:column</w:t>
      </w:r>
      <w:r>
        <w:rPr>
          <w:rFonts w:ascii="Roboto" w:hAnsi="Roboto"/>
          <w:color w:val="EFF3F8"/>
          <w:sz w:val="21"/>
          <w:szCs w:val="21"/>
          <w:shd w:val="clear" w:color="auto" w:fill="24385B"/>
        </w:rPr>
        <w:t> hizo que a su vez el </w:t>
      </w:r>
      <w:r>
        <w:rPr>
          <w:rStyle w:val="CdigoHTML"/>
          <w:rFonts w:eastAsiaTheme="minorHAnsi"/>
          <w:color w:val="EFF3F8"/>
          <w:sz w:val="21"/>
          <w:szCs w:val="21"/>
          <w:shd w:val="clear" w:color="auto" w:fill="0C1633"/>
        </w:rPr>
        <w:t>justify-content</w:t>
      </w:r>
      <w:r>
        <w:rPr>
          <w:rFonts w:ascii="Roboto" w:hAnsi="Roboto"/>
          <w:color w:val="EFF3F8"/>
          <w:sz w:val="21"/>
          <w:szCs w:val="21"/>
          <w:shd w:val="clear" w:color="auto" w:fill="24385B"/>
        </w:rPr>
        <w:t xml:space="preserve"> cambiara su direecion de centrado. Por este motivo en las clases de mas adelante le cuesta centrar algunos contenedores. Para evitar esto añadan en el </w:t>
      </w:r>
      <w:r>
        <w:rPr>
          <w:rFonts w:ascii="Roboto" w:hAnsi="Roboto"/>
          <w:color w:val="EFF3F8"/>
          <w:sz w:val="21"/>
          <w:szCs w:val="21"/>
          <w:shd w:val="clear" w:color="auto" w:fill="24385B"/>
        </w:rPr>
        <w:lastRenderedPageBreak/>
        <w:t>header </w:t>
      </w:r>
      <w:r>
        <w:rPr>
          <w:rStyle w:val="CdigoHTML"/>
          <w:rFonts w:eastAsiaTheme="minorHAnsi"/>
          <w:color w:val="EFF3F8"/>
          <w:sz w:val="21"/>
          <w:szCs w:val="21"/>
          <w:shd w:val="clear" w:color="auto" w:fill="0C1633"/>
        </w:rPr>
        <w:t>align-items: center</w:t>
      </w:r>
      <w:r>
        <w:rPr>
          <w:rFonts w:ascii="Roboto" w:hAnsi="Roboto"/>
          <w:color w:val="EFF3F8"/>
          <w:sz w:val="21"/>
          <w:szCs w:val="21"/>
          <w:shd w:val="clear" w:color="auto" w:fill="24385B"/>
        </w:rPr>
        <w:t> con esto solucionan algunas fallas en el centrado de los contenedores.</w:t>
      </w:r>
    </w:p>
    <w:p w14:paraId="058D4ADB" w14:textId="313163CD" w:rsidR="00AD183B" w:rsidRDefault="00AD183B">
      <w:pPr>
        <w:rPr>
          <w:rFonts w:ascii="Roboto" w:hAnsi="Roboto"/>
          <w:color w:val="EFF3F8"/>
          <w:sz w:val="21"/>
          <w:szCs w:val="21"/>
          <w:shd w:val="clear" w:color="auto" w:fill="24385B"/>
        </w:rPr>
      </w:pPr>
      <w:r>
        <w:rPr>
          <w:rFonts w:ascii="Roboto" w:hAnsi="Roboto"/>
          <w:color w:val="EFF3F8"/>
          <w:sz w:val="21"/>
          <w:szCs w:val="21"/>
          <w:shd w:val="clear" w:color="auto" w:fill="24385B"/>
        </w:rPr>
        <w:t>Un dato a tener en cuenta:</w:t>
      </w:r>
      <w:r>
        <w:rPr>
          <w:rFonts w:ascii="Roboto" w:hAnsi="Roboto"/>
          <w:color w:val="EFF3F8"/>
          <w:sz w:val="21"/>
          <w:szCs w:val="21"/>
        </w:rPr>
        <w:br/>
      </w:r>
      <w:r>
        <w:rPr>
          <w:rFonts w:ascii="Roboto" w:hAnsi="Roboto"/>
          <w:color w:val="EFF3F8"/>
          <w:sz w:val="21"/>
          <w:szCs w:val="21"/>
          <w:shd w:val="clear" w:color="auto" w:fill="24385B"/>
        </w:rPr>
        <w:t>Según la metodología BEM, los </w:t>
      </w:r>
      <w:r>
        <w:rPr>
          <w:rStyle w:val="Textoennegrita"/>
          <w:rFonts w:ascii="Roboto" w:hAnsi="Roboto"/>
          <w:color w:val="EFF3F8"/>
          <w:sz w:val="21"/>
          <w:szCs w:val="21"/>
          <w:shd w:val="clear" w:color="auto" w:fill="24385B"/>
        </w:rPr>
        <w:t>Elements</w:t>
      </w:r>
      <w:r>
        <w:rPr>
          <w:rFonts w:ascii="Roboto" w:hAnsi="Roboto"/>
          <w:color w:val="EFF3F8"/>
          <w:sz w:val="21"/>
          <w:szCs w:val="21"/>
          <w:shd w:val="clear" w:color="auto" w:fill="24385B"/>
        </w:rPr>
        <w:t> deben llevar el nombre como: </w:t>
      </w:r>
      <w:r>
        <w:rPr>
          <w:rStyle w:val="CdigoHTML"/>
          <w:rFonts w:eastAsiaTheme="minorHAnsi"/>
          <w:color w:val="EFF3F8"/>
          <w:sz w:val="21"/>
          <w:szCs w:val="21"/>
          <w:shd w:val="clear" w:color="auto" w:fill="0C1633"/>
        </w:rPr>
        <w:t>block__element</w:t>
      </w:r>
      <w:r>
        <w:rPr>
          <w:rFonts w:ascii="Roboto" w:hAnsi="Roboto"/>
          <w:color w:val="EFF3F8"/>
          <w:sz w:val="21"/>
          <w:szCs w:val="21"/>
          <w:shd w:val="clear" w:color="auto" w:fill="24385B"/>
        </w:rPr>
        <w:t>, usando </w:t>
      </w:r>
      <w:ins w:id="0" w:author="Unknown">
        <w:r>
          <w:rPr>
            <w:rFonts w:ascii="Roboto" w:hAnsi="Roboto"/>
            <w:color w:val="EFF3F8"/>
            <w:sz w:val="21"/>
            <w:szCs w:val="21"/>
            <w:shd w:val="clear" w:color="auto" w:fill="24385B"/>
          </w:rPr>
          <w:t>dos guiones bajos</w:t>
        </w:r>
      </w:ins>
      <w:r>
        <w:rPr>
          <w:rFonts w:ascii="Roboto" w:hAnsi="Roboto"/>
          <w:color w:val="EFF3F8"/>
          <w:sz w:val="21"/>
          <w:szCs w:val="21"/>
          <w:shd w:val="clear" w:color="auto" w:fill="24385B"/>
        </w:rPr>
        <w:t> y luego el nombre. Por otro lado, los </w:t>
      </w:r>
      <w:r>
        <w:rPr>
          <w:rStyle w:val="Textoennegrita"/>
          <w:rFonts w:ascii="Roboto" w:hAnsi="Roboto"/>
          <w:color w:val="EFF3F8"/>
          <w:sz w:val="21"/>
          <w:szCs w:val="21"/>
          <w:shd w:val="clear" w:color="auto" w:fill="24385B"/>
        </w:rPr>
        <w:t>Modifiers</w:t>
      </w:r>
      <w:r>
        <w:rPr>
          <w:rFonts w:ascii="Roboto" w:hAnsi="Roboto"/>
          <w:color w:val="EFF3F8"/>
          <w:sz w:val="21"/>
          <w:szCs w:val="21"/>
          <w:shd w:val="clear" w:color="auto" w:fill="24385B"/>
        </w:rPr>
        <w:t> deben llevar el nombre como: </w:t>
      </w:r>
      <w:r>
        <w:rPr>
          <w:rStyle w:val="CdigoHTML"/>
          <w:rFonts w:eastAsiaTheme="minorHAnsi"/>
          <w:color w:val="EFF3F8"/>
          <w:sz w:val="21"/>
          <w:szCs w:val="21"/>
          <w:shd w:val="clear" w:color="auto" w:fill="0C1633"/>
        </w:rPr>
        <w:t>block--modifier</w:t>
      </w:r>
      <w:r>
        <w:rPr>
          <w:rFonts w:ascii="Roboto" w:hAnsi="Roboto"/>
          <w:color w:val="EFF3F8"/>
          <w:sz w:val="21"/>
          <w:szCs w:val="21"/>
          <w:shd w:val="clear" w:color="auto" w:fill="24385B"/>
        </w:rPr>
        <w:t>, usando </w:t>
      </w:r>
      <w:ins w:id="1" w:author="Unknown">
        <w:r>
          <w:rPr>
            <w:rFonts w:ascii="Roboto" w:hAnsi="Roboto"/>
            <w:color w:val="EFF3F8"/>
            <w:sz w:val="21"/>
            <w:szCs w:val="21"/>
            <w:shd w:val="clear" w:color="auto" w:fill="24385B"/>
          </w:rPr>
          <w:t>dos guiones</w:t>
        </w:r>
      </w:ins>
      <w:r>
        <w:rPr>
          <w:rFonts w:ascii="Roboto" w:hAnsi="Roboto"/>
          <w:color w:val="EFF3F8"/>
          <w:sz w:val="21"/>
          <w:szCs w:val="21"/>
          <w:shd w:val="clear" w:color="auto" w:fill="24385B"/>
        </w:rPr>
        <w:t> y luego el nombre.</w:t>
      </w:r>
      <w:r>
        <w:rPr>
          <w:rFonts w:ascii="Roboto" w:hAnsi="Roboto"/>
          <w:color w:val="EFF3F8"/>
          <w:sz w:val="21"/>
          <w:szCs w:val="21"/>
        </w:rPr>
        <w:br/>
      </w:r>
      <w:r>
        <w:rPr>
          <w:rFonts w:ascii="Roboto" w:hAnsi="Roboto"/>
          <w:color w:val="EFF3F8"/>
          <w:sz w:val="21"/>
          <w:szCs w:val="21"/>
          <w:shd w:val="clear" w:color="auto" w:fill="24385B"/>
        </w:rPr>
        <w:t>En la clase se nombran los Elements como Modifiers, un pequeño detalle a la hora de hacer el naming de las clases.</w:t>
      </w:r>
    </w:p>
    <w:p w14:paraId="60C81968" w14:textId="3E8F56EB" w:rsidR="00333B86" w:rsidRDefault="00333B86">
      <w:r>
        <w:rPr>
          <w:noProof/>
        </w:rPr>
        <w:lastRenderedPageBreak/>
        <w:drawing>
          <wp:inline distT="0" distB="0" distL="0" distR="0" wp14:anchorId="52EE994E" wp14:editId="750F84F6">
            <wp:extent cx="5612130" cy="7776845"/>
            <wp:effectExtent l="0" t="0" r="7620" b="0"/>
            <wp:docPr id="11" name="Imagen 11"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review"/>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12130" cy="7776845"/>
                    </a:xfrm>
                    <a:prstGeom prst="rect">
                      <a:avLst/>
                    </a:prstGeom>
                    <a:noFill/>
                    <a:ln>
                      <a:noFill/>
                    </a:ln>
                  </pic:spPr>
                </pic:pic>
              </a:graphicData>
            </a:graphic>
          </wp:inline>
        </w:drawing>
      </w:r>
    </w:p>
    <w:p w14:paraId="14E1BBF9" w14:textId="5A6EDA1C" w:rsidR="003654BE" w:rsidRDefault="003654BE">
      <w:r>
        <w:rPr>
          <w:noProof/>
        </w:rPr>
        <w:lastRenderedPageBreak/>
        <w:drawing>
          <wp:inline distT="0" distB="0" distL="0" distR="0" wp14:anchorId="0C125404" wp14:editId="43DE77BE">
            <wp:extent cx="5612130" cy="7938135"/>
            <wp:effectExtent l="0" t="0" r="7620" b="5715"/>
            <wp:docPr id="12" name="Imagen 12"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Preview"/>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612130" cy="7938135"/>
                    </a:xfrm>
                    <a:prstGeom prst="rect">
                      <a:avLst/>
                    </a:prstGeom>
                    <a:noFill/>
                    <a:ln>
                      <a:noFill/>
                    </a:ln>
                  </pic:spPr>
                </pic:pic>
              </a:graphicData>
            </a:graphic>
          </wp:inline>
        </w:drawing>
      </w:r>
    </w:p>
    <w:p w14:paraId="401CB74B" w14:textId="6AED1135" w:rsidR="00B70E22" w:rsidRDefault="00B70E22">
      <w:pPr>
        <w:rPr>
          <w:rFonts w:ascii="Lato" w:hAnsi="Lato"/>
          <w:color w:val="273B47"/>
          <w:shd w:val="clear" w:color="auto" w:fill="F6F6F6"/>
        </w:rPr>
      </w:pPr>
      <w:r>
        <w:rPr>
          <w:rFonts w:ascii="Lato" w:hAnsi="Lato"/>
          <w:color w:val="273B47"/>
          <w:shd w:val="clear" w:color="auto" w:fill="F6F6F6"/>
        </w:rPr>
        <w:lastRenderedPageBreak/>
        <w:t>Hola compañeros! me surge una pregunta y es</w:t>
      </w:r>
      <w:r>
        <w:rPr>
          <w:rFonts w:ascii="Lato" w:hAnsi="Lato"/>
          <w:color w:val="273B47"/>
        </w:rPr>
        <w:br/>
      </w:r>
      <w:r>
        <w:rPr>
          <w:rFonts w:ascii="Lato" w:hAnsi="Lato"/>
          <w:color w:val="273B47"/>
          <w:shd w:val="clear" w:color="auto" w:fill="F6F6F6"/>
        </w:rPr>
        <w:t>¿Por qué usa un position relative en este caso para el header?</w:t>
      </w:r>
    </w:p>
    <w:p w14:paraId="342137D8" w14:textId="548CA2B5" w:rsidR="00B70E22" w:rsidRDefault="00C3620D">
      <w:r>
        <w:rPr>
          <w:rFonts w:ascii="Lato" w:hAnsi="Lato"/>
          <w:color w:val="273B47"/>
          <w:sz w:val="21"/>
          <w:szCs w:val="21"/>
          <w:shd w:val="clear" w:color="auto" w:fill="F6F6F6"/>
        </w:rPr>
        <w:t>Lo usa para que nos sea mas fácil posicionar elementos de forma relativa. En este caso, nos sirve mucho tener al header con </w:t>
      </w:r>
      <w:r>
        <w:rPr>
          <w:rStyle w:val="Textoennegrita"/>
          <w:rFonts w:ascii="Lato" w:hAnsi="Lato"/>
          <w:color w:val="273B47"/>
          <w:sz w:val="21"/>
          <w:szCs w:val="21"/>
          <w:shd w:val="clear" w:color="auto" w:fill="F6F6F6"/>
        </w:rPr>
        <w:t>position relative</w:t>
      </w:r>
      <w:r>
        <w:rPr>
          <w:rFonts w:ascii="Lato" w:hAnsi="Lato"/>
          <w:color w:val="273B47"/>
          <w:sz w:val="21"/>
          <w:szCs w:val="21"/>
          <w:shd w:val="clear" w:color="auto" w:fill="F6F6F6"/>
        </w:rPr>
        <w:t> para poder ajustar el enlace de “Conoce nuestros planes” de forma que quede “sobresaliendo” del header.</w:t>
      </w:r>
      <w:r>
        <w:rPr>
          <w:rFonts w:ascii="Lato" w:hAnsi="Lato"/>
          <w:color w:val="273B47"/>
          <w:sz w:val="21"/>
          <w:szCs w:val="21"/>
        </w:rPr>
        <w:br/>
      </w:r>
      <w:r>
        <w:rPr>
          <w:rFonts w:ascii="Lato" w:hAnsi="Lato"/>
          <w:color w:val="273B47"/>
          <w:sz w:val="21"/>
          <w:szCs w:val="21"/>
          <w:shd w:val="clear" w:color="auto" w:fill="F6F6F6"/>
        </w:rPr>
        <w:t>.</w:t>
      </w:r>
      <w:r>
        <w:rPr>
          <w:rFonts w:ascii="Lato" w:hAnsi="Lato"/>
          <w:color w:val="273B47"/>
          <w:sz w:val="21"/>
          <w:szCs w:val="21"/>
        </w:rPr>
        <w:br/>
      </w:r>
      <w:r>
        <w:rPr>
          <w:rFonts w:ascii="Lato" w:hAnsi="Lato"/>
          <w:color w:val="273B47"/>
          <w:sz w:val="21"/>
          <w:szCs w:val="21"/>
          <w:shd w:val="clear" w:color="auto" w:fill="F6F6F6"/>
        </w:rPr>
        <w:t>Si le damos a nuestro enlace un </w:t>
      </w:r>
      <w:r>
        <w:rPr>
          <w:rStyle w:val="Textoennegrita"/>
          <w:rFonts w:ascii="Lato" w:hAnsi="Lato"/>
          <w:color w:val="273B47"/>
          <w:sz w:val="21"/>
          <w:szCs w:val="21"/>
          <w:shd w:val="clear" w:color="auto" w:fill="F6F6F6"/>
        </w:rPr>
        <w:t>position absolute</w:t>
      </w:r>
      <w:r>
        <w:rPr>
          <w:rFonts w:ascii="Lato" w:hAnsi="Lato"/>
          <w:color w:val="273B47"/>
          <w:sz w:val="21"/>
          <w:szCs w:val="21"/>
          <w:shd w:val="clear" w:color="auto" w:fill="F6F6F6"/>
        </w:rPr>
        <w:t> lo podríamos posicionar de forma relativa al </w:t>
      </w:r>
      <w:r>
        <w:rPr>
          <w:rStyle w:val="nfasis"/>
          <w:rFonts w:ascii="Lato" w:hAnsi="Lato"/>
          <w:color w:val="273B47"/>
          <w:sz w:val="21"/>
          <w:szCs w:val="21"/>
          <w:shd w:val="clear" w:color="auto" w:fill="F6F6F6"/>
        </w:rPr>
        <w:t>elemento mas cercano que tenga algún tipo de position</w:t>
      </w:r>
      <w:r>
        <w:rPr>
          <w:rFonts w:ascii="Lato" w:hAnsi="Lato"/>
          <w:color w:val="273B47"/>
          <w:sz w:val="21"/>
          <w:szCs w:val="21"/>
          <w:shd w:val="clear" w:color="auto" w:fill="F6F6F6"/>
        </w:rPr>
        <w:t>, en este caso, el header (con position relative)</w:t>
      </w:r>
      <w:r>
        <w:rPr>
          <w:rFonts w:ascii="Lato" w:hAnsi="Lato"/>
          <w:color w:val="273B47"/>
          <w:sz w:val="21"/>
          <w:szCs w:val="21"/>
        </w:rPr>
        <w:br/>
      </w:r>
      <w:r>
        <w:rPr>
          <w:rFonts w:ascii="Lato" w:hAnsi="Lato"/>
          <w:color w:val="273B47"/>
          <w:sz w:val="21"/>
          <w:szCs w:val="21"/>
          <w:shd w:val="clear" w:color="auto" w:fill="F6F6F6"/>
        </w:rPr>
        <w:t>.</w:t>
      </w:r>
      <w:r>
        <w:rPr>
          <w:rFonts w:ascii="Lato" w:hAnsi="Lato"/>
          <w:color w:val="273B47"/>
          <w:sz w:val="21"/>
          <w:szCs w:val="21"/>
        </w:rPr>
        <w:br/>
      </w:r>
      <w:r>
        <w:rPr>
          <w:rFonts w:ascii="Lato" w:hAnsi="Lato"/>
          <w:color w:val="273B47"/>
          <w:sz w:val="21"/>
          <w:szCs w:val="21"/>
          <w:shd w:val="clear" w:color="auto" w:fill="F6F6F6"/>
        </w:rPr>
        <w:t>Si quieres profundizar mas sobre el tema, te recomiendo esta página donde vienen explicados todos los positions de manera corta y entretenida: </w:t>
      </w:r>
      <w:hyperlink r:id="rId17" w:tgtFrame="_blank" w:history="1">
        <w:r>
          <w:rPr>
            <w:rStyle w:val="Hipervnculo"/>
            <w:rFonts w:ascii="Lato" w:hAnsi="Lato"/>
            <w:color w:val="0791E6"/>
            <w:sz w:val="21"/>
            <w:szCs w:val="21"/>
            <w:shd w:val="clear" w:color="auto" w:fill="F6F6F6"/>
          </w:rPr>
          <w:t>https://learnlayout.com/position.html</w:t>
        </w:r>
      </w:hyperlink>
    </w:p>
    <w:p w14:paraId="5564C333" w14:textId="796ACEB6" w:rsidR="00F41180" w:rsidRDefault="00F41180" w:rsidP="00F41180">
      <w:pPr>
        <w:pStyle w:val="Ttulo1"/>
      </w:pPr>
      <w:r>
        <w:t>Uso de linear gradient</w:t>
      </w:r>
    </w:p>
    <w:p w14:paraId="48C94AAE" w14:textId="77777777" w:rsidR="006721D3" w:rsidRPr="006721D3" w:rsidRDefault="006721D3" w:rsidP="006721D3">
      <w:pPr>
        <w:shd w:val="clear" w:color="auto" w:fill="1F1F1F"/>
        <w:spacing w:after="0" w:line="285" w:lineRule="atLeast"/>
        <w:rPr>
          <w:rFonts w:ascii="Consolas" w:eastAsia="Times New Roman" w:hAnsi="Consolas" w:cs="Consolas"/>
          <w:color w:val="CCCCCC"/>
          <w:sz w:val="21"/>
          <w:szCs w:val="21"/>
          <w:lang w:eastAsia="es-MX"/>
        </w:rPr>
      </w:pPr>
      <w:r w:rsidRPr="006721D3">
        <w:rPr>
          <w:rFonts w:ascii="Consolas" w:eastAsia="Times New Roman" w:hAnsi="Consolas" w:cs="Consolas"/>
          <w:color w:val="CCCCCC"/>
          <w:sz w:val="21"/>
          <w:szCs w:val="21"/>
          <w:lang w:eastAsia="es-MX"/>
        </w:rPr>
        <w:t xml:space="preserve">    </w:t>
      </w:r>
      <w:r w:rsidRPr="006721D3">
        <w:rPr>
          <w:rFonts w:ascii="Consolas" w:eastAsia="Times New Roman" w:hAnsi="Consolas" w:cs="Consolas"/>
          <w:color w:val="9CDCFE"/>
          <w:sz w:val="21"/>
          <w:szCs w:val="21"/>
          <w:lang w:eastAsia="es-MX"/>
        </w:rPr>
        <w:t>background</w:t>
      </w:r>
      <w:r w:rsidRPr="006721D3">
        <w:rPr>
          <w:rFonts w:ascii="Consolas" w:eastAsia="Times New Roman" w:hAnsi="Consolas" w:cs="Consolas"/>
          <w:color w:val="CCCCCC"/>
          <w:sz w:val="21"/>
          <w:szCs w:val="21"/>
          <w:lang w:eastAsia="es-MX"/>
        </w:rPr>
        <w:t xml:space="preserve">: </w:t>
      </w:r>
      <w:r w:rsidRPr="006721D3">
        <w:rPr>
          <w:rFonts w:ascii="Consolas" w:eastAsia="Times New Roman" w:hAnsi="Consolas" w:cs="Consolas"/>
          <w:color w:val="DCDCAA"/>
          <w:sz w:val="21"/>
          <w:szCs w:val="21"/>
          <w:lang w:eastAsia="es-MX"/>
        </w:rPr>
        <w:t>linear-gradient</w:t>
      </w:r>
      <w:r w:rsidRPr="006721D3">
        <w:rPr>
          <w:rFonts w:ascii="Consolas" w:eastAsia="Times New Roman" w:hAnsi="Consolas" w:cs="Consolas"/>
          <w:color w:val="CCCCCC"/>
          <w:sz w:val="21"/>
          <w:szCs w:val="21"/>
          <w:lang w:eastAsia="es-MX"/>
        </w:rPr>
        <w:t>(</w:t>
      </w:r>
      <w:r w:rsidRPr="006721D3">
        <w:rPr>
          <w:rFonts w:ascii="Consolas" w:eastAsia="Times New Roman" w:hAnsi="Consolas" w:cs="Consolas"/>
          <w:color w:val="B5CEA8"/>
          <w:sz w:val="21"/>
          <w:szCs w:val="21"/>
          <w:lang w:eastAsia="es-MX"/>
        </w:rPr>
        <w:t>207.8deg</w:t>
      </w:r>
      <w:r w:rsidRPr="006721D3">
        <w:rPr>
          <w:rFonts w:ascii="Consolas" w:eastAsia="Times New Roman" w:hAnsi="Consolas" w:cs="Consolas"/>
          <w:color w:val="CCCCCC"/>
          <w:sz w:val="21"/>
          <w:szCs w:val="21"/>
          <w:lang w:eastAsia="es-MX"/>
        </w:rPr>
        <w:t xml:space="preserve">, </w:t>
      </w:r>
      <w:r w:rsidRPr="006721D3">
        <w:rPr>
          <w:rFonts w:ascii="Consolas" w:eastAsia="Times New Roman" w:hAnsi="Consolas" w:cs="Consolas"/>
          <w:color w:val="CE9178"/>
          <w:sz w:val="21"/>
          <w:szCs w:val="21"/>
          <w:lang w:eastAsia="es-MX"/>
        </w:rPr>
        <w:t>#201E1C</w:t>
      </w:r>
      <w:r w:rsidRPr="006721D3">
        <w:rPr>
          <w:rFonts w:ascii="Consolas" w:eastAsia="Times New Roman" w:hAnsi="Consolas" w:cs="Consolas"/>
          <w:color w:val="CCCCCC"/>
          <w:sz w:val="21"/>
          <w:szCs w:val="21"/>
          <w:lang w:eastAsia="es-MX"/>
        </w:rPr>
        <w:t xml:space="preserve"> </w:t>
      </w:r>
      <w:r w:rsidRPr="006721D3">
        <w:rPr>
          <w:rFonts w:ascii="Consolas" w:eastAsia="Times New Roman" w:hAnsi="Consolas" w:cs="Consolas"/>
          <w:color w:val="B5CEA8"/>
          <w:sz w:val="21"/>
          <w:szCs w:val="21"/>
          <w:lang w:eastAsia="es-MX"/>
        </w:rPr>
        <w:t>16.69%</w:t>
      </w:r>
      <w:r w:rsidRPr="006721D3">
        <w:rPr>
          <w:rFonts w:ascii="Consolas" w:eastAsia="Times New Roman" w:hAnsi="Consolas" w:cs="Consolas"/>
          <w:color w:val="CCCCCC"/>
          <w:sz w:val="21"/>
          <w:szCs w:val="21"/>
          <w:lang w:eastAsia="es-MX"/>
        </w:rPr>
        <w:t xml:space="preserve">, </w:t>
      </w:r>
      <w:r w:rsidRPr="006721D3">
        <w:rPr>
          <w:rFonts w:ascii="Consolas" w:eastAsia="Times New Roman" w:hAnsi="Consolas" w:cs="Consolas"/>
          <w:color w:val="CE9178"/>
          <w:sz w:val="21"/>
          <w:szCs w:val="21"/>
          <w:lang w:eastAsia="es-MX"/>
        </w:rPr>
        <w:t>#F7931A</w:t>
      </w:r>
      <w:r w:rsidRPr="006721D3">
        <w:rPr>
          <w:rFonts w:ascii="Consolas" w:eastAsia="Times New Roman" w:hAnsi="Consolas" w:cs="Consolas"/>
          <w:color w:val="CCCCCC"/>
          <w:sz w:val="21"/>
          <w:szCs w:val="21"/>
          <w:lang w:eastAsia="es-MX"/>
        </w:rPr>
        <w:t xml:space="preserve"> </w:t>
      </w:r>
      <w:r w:rsidRPr="006721D3">
        <w:rPr>
          <w:rFonts w:ascii="Consolas" w:eastAsia="Times New Roman" w:hAnsi="Consolas" w:cs="Consolas"/>
          <w:color w:val="B5CEA8"/>
          <w:sz w:val="21"/>
          <w:szCs w:val="21"/>
          <w:lang w:eastAsia="es-MX"/>
        </w:rPr>
        <w:t>100%</w:t>
      </w:r>
      <w:r w:rsidRPr="006721D3">
        <w:rPr>
          <w:rFonts w:ascii="Consolas" w:eastAsia="Times New Roman" w:hAnsi="Consolas" w:cs="Consolas"/>
          <w:color w:val="CCCCCC"/>
          <w:sz w:val="21"/>
          <w:szCs w:val="21"/>
          <w:lang w:eastAsia="es-MX"/>
        </w:rPr>
        <w:t>)</w:t>
      </w:r>
    </w:p>
    <w:p w14:paraId="47A9CD58" w14:textId="77777777" w:rsidR="002176C7" w:rsidRPr="002176C7" w:rsidRDefault="002176C7" w:rsidP="002176C7"/>
    <w:p w14:paraId="7022D244" w14:textId="7FEBDA0D" w:rsidR="00352AF2" w:rsidRDefault="002176C7" w:rsidP="00352AF2">
      <w:r w:rsidRPr="002176C7">
        <w:drawing>
          <wp:inline distT="0" distB="0" distL="0" distR="0" wp14:anchorId="16190FF3" wp14:editId="5A858E0E">
            <wp:extent cx="3315163" cy="3419952"/>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15163" cy="3419952"/>
                    </a:xfrm>
                    <a:prstGeom prst="rect">
                      <a:avLst/>
                    </a:prstGeom>
                  </pic:spPr>
                </pic:pic>
              </a:graphicData>
            </a:graphic>
          </wp:inline>
        </w:drawing>
      </w:r>
    </w:p>
    <w:p w14:paraId="4E6E1272" w14:textId="77777777" w:rsidR="00352AF2" w:rsidRDefault="00352AF2" w:rsidP="00352AF2"/>
    <w:p w14:paraId="3533AC52" w14:textId="77777777" w:rsidR="00352AF2" w:rsidRPr="00352AF2" w:rsidRDefault="00352AF2" w:rsidP="00352AF2">
      <w:pPr>
        <w:shd w:val="clear" w:color="auto" w:fill="1F1F1F"/>
        <w:spacing w:after="0" w:line="285" w:lineRule="atLeast"/>
        <w:rPr>
          <w:rFonts w:ascii="Consolas" w:eastAsia="Times New Roman" w:hAnsi="Consolas" w:cs="Consolas"/>
          <w:color w:val="CCCCCC"/>
          <w:sz w:val="21"/>
          <w:szCs w:val="21"/>
          <w:lang w:eastAsia="es-MX"/>
        </w:rPr>
      </w:pPr>
      <w:r w:rsidRPr="00352AF2">
        <w:rPr>
          <w:rFonts w:ascii="Consolas" w:eastAsia="Times New Roman" w:hAnsi="Consolas" w:cs="Consolas"/>
          <w:color w:val="9CDCFE"/>
          <w:sz w:val="21"/>
          <w:szCs w:val="21"/>
          <w:lang w:eastAsia="es-MX"/>
        </w:rPr>
        <w:t>line-height</w:t>
      </w:r>
      <w:r w:rsidRPr="00352AF2">
        <w:rPr>
          <w:rFonts w:ascii="Consolas" w:eastAsia="Times New Roman" w:hAnsi="Consolas" w:cs="Consolas"/>
          <w:color w:val="CCCCCC"/>
          <w:sz w:val="21"/>
          <w:szCs w:val="21"/>
          <w:lang w:eastAsia="es-MX"/>
        </w:rPr>
        <w:t xml:space="preserve">: </w:t>
      </w:r>
      <w:r w:rsidRPr="00352AF2">
        <w:rPr>
          <w:rFonts w:ascii="Consolas" w:eastAsia="Times New Roman" w:hAnsi="Consolas" w:cs="Consolas"/>
          <w:color w:val="B5CEA8"/>
          <w:sz w:val="21"/>
          <w:szCs w:val="21"/>
          <w:lang w:eastAsia="es-MX"/>
        </w:rPr>
        <w:t>2.6rem</w:t>
      </w:r>
      <w:r w:rsidRPr="00352AF2">
        <w:rPr>
          <w:rFonts w:ascii="Consolas" w:eastAsia="Times New Roman" w:hAnsi="Consolas" w:cs="Consolas"/>
          <w:color w:val="CCCCCC"/>
          <w:sz w:val="21"/>
          <w:szCs w:val="21"/>
          <w:lang w:eastAsia="es-MX"/>
        </w:rPr>
        <w:t>;</w:t>
      </w:r>
    </w:p>
    <w:p w14:paraId="2E79A085" w14:textId="77777777" w:rsidR="00352AF2" w:rsidRDefault="00352AF2" w:rsidP="00352AF2"/>
    <w:p w14:paraId="2290C8A7" w14:textId="6DE88246" w:rsidR="00352AF2" w:rsidRDefault="00352AF2" w:rsidP="00352AF2">
      <w:r>
        <w:t>es el interlineado.</w:t>
      </w:r>
    </w:p>
    <w:p w14:paraId="2E779DFC" w14:textId="0A5DC80D" w:rsidR="00220645" w:rsidRDefault="00220645" w:rsidP="00B3636D">
      <w:r>
        <w:t xml:space="preserve">Para usar la </w:t>
      </w:r>
      <w:r w:rsidR="00B3636D">
        <w:t>funcion</w:t>
      </w:r>
      <w:r>
        <w:t xml:space="preserve"> calc </w:t>
      </w:r>
      <w:r w:rsidR="00B3636D">
        <w:t xml:space="preserve">de css </w:t>
      </w:r>
      <w:r>
        <w:t xml:space="preserve">hay que </w:t>
      </w:r>
      <w:r w:rsidR="00B3636D">
        <w:t>separa por un espacio el signo, en este caso el menos.</w:t>
      </w:r>
    </w:p>
    <w:p w14:paraId="44E81402" w14:textId="77777777" w:rsidR="00220645" w:rsidRPr="00220645" w:rsidRDefault="00220645" w:rsidP="00220645">
      <w:pPr>
        <w:shd w:val="clear" w:color="auto" w:fill="1F1F1F"/>
        <w:spacing w:after="0" w:line="285" w:lineRule="atLeast"/>
        <w:rPr>
          <w:rFonts w:ascii="Consolas" w:eastAsia="Times New Roman" w:hAnsi="Consolas" w:cs="Consolas"/>
          <w:color w:val="CCCCCC"/>
          <w:sz w:val="21"/>
          <w:szCs w:val="21"/>
          <w:lang w:eastAsia="es-MX"/>
        </w:rPr>
      </w:pPr>
      <w:r w:rsidRPr="00220645">
        <w:rPr>
          <w:rFonts w:ascii="Consolas" w:eastAsia="Times New Roman" w:hAnsi="Consolas" w:cs="Consolas"/>
          <w:color w:val="9CDCFE"/>
          <w:sz w:val="21"/>
          <w:szCs w:val="21"/>
          <w:lang w:eastAsia="es-MX"/>
        </w:rPr>
        <w:t>left</w:t>
      </w:r>
      <w:r w:rsidRPr="00220645">
        <w:rPr>
          <w:rFonts w:ascii="Consolas" w:eastAsia="Times New Roman" w:hAnsi="Consolas" w:cs="Consolas"/>
          <w:color w:val="CCCCCC"/>
          <w:sz w:val="21"/>
          <w:szCs w:val="21"/>
          <w:lang w:eastAsia="es-MX"/>
        </w:rPr>
        <w:t xml:space="preserve">: </w:t>
      </w:r>
      <w:r w:rsidRPr="00220645">
        <w:rPr>
          <w:rFonts w:ascii="Consolas" w:eastAsia="Times New Roman" w:hAnsi="Consolas" w:cs="Consolas"/>
          <w:color w:val="DCDCAA"/>
          <w:sz w:val="21"/>
          <w:szCs w:val="21"/>
          <w:lang w:eastAsia="es-MX"/>
        </w:rPr>
        <w:t>calc</w:t>
      </w:r>
      <w:r w:rsidRPr="00220645">
        <w:rPr>
          <w:rFonts w:ascii="Consolas" w:eastAsia="Times New Roman" w:hAnsi="Consolas" w:cs="Consolas"/>
          <w:color w:val="CCCCCC"/>
          <w:sz w:val="21"/>
          <w:szCs w:val="21"/>
          <w:lang w:eastAsia="es-MX"/>
        </w:rPr>
        <w:t>(</w:t>
      </w:r>
      <w:r w:rsidRPr="00220645">
        <w:rPr>
          <w:rFonts w:ascii="Consolas" w:eastAsia="Times New Roman" w:hAnsi="Consolas" w:cs="Consolas"/>
          <w:color w:val="B5CEA8"/>
          <w:sz w:val="21"/>
          <w:szCs w:val="21"/>
          <w:lang w:eastAsia="es-MX"/>
        </w:rPr>
        <w:t>50%</w:t>
      </w:r>
      <w:r w:rsidRPr="00220645">
        <w:rPr>
          <w:rFonts w:ascii="Consolas" w:eastAsia="Times New Roman" w:hAnsi="Consolas" w:cs="Consolas"/>
          <w:color w:val="CCCCCC"/>
          <w:sz w:val="21"/>
          <w:szCs w:val="21"/>
          <w:lang w:eastAsia="es-MX"/>
        </w:rPr>
        <w:t xml:space="preserve"> </w:t>
      </w:r>
      <w:r w:rsidRPr="00220645">
        <w:rPr>
          <w:rFonts w:ascii="Consolas" w:eastAsia="Times New Roman" w:hAnsi="Consolas" w:cs="Consolas"/>
          <w:color w:val="D4D4D4"/>
          <w:sz w:val="21"/>
          <w:szCs w:val="21"/>
          <w:lang w:eastAsia="es-MX"/>
        </w:rPr>
        <w:t>-</w:t>
      </w:r>
      <w:r w:rsidRPr="00220645">
        <w:rPr>
          <w:rFonts w:ascii="Consolas" w:eastAsia="Times New Roman" w:hAnsi="Consolas" w:cs="Consolas"/>
          <w:color w:val="CCCCCC"/>
          <w:sz w:val="21"/>
          <w:szCs w:val="21"/>
          <w:lang w:eastAsia="es-MX"/>
        </w:rPr>
        <w:t xml:space="preserve"> </w:t>
      </w:r>
      <w:r w:rsidRPr="00220645">
        <w:rPr>
          <w:rFonts w:ascii="Consolas" w:eastAsia="Times New Roman" w:hAnsi="Consolas" w:cs="Consolas"/>
          <w:color w:val="B5CEA8"/>
          <w:sz w:val="21"/>
          <w:szCs w:val="21"/>
          <w:lang w:eastAsia="es-MX"/>
        </w:rPr>
        <w:t>100px</w:t>
      </w:r>
      <w:r w:rsidRPr="00220645">
        <w:rPr>
          <w:rFonts w:ascii="Consolas" w:eastAsia="Times New Roman" w:hAnsi="Consolas" w:cs="Consolas"/>
          <w:color w:val="CCCCCC"/>
          <w:sz w:val="21"/>
          <w:szCs w:val="21"/>
          <w:lang w:eastAsia="es-MX"/>
        </w:rPr>
        <w:t>);</w:t>
      </w:r>
    </w:p>
    <w:p w14:paraId="1740A5F0" w14:textId="77777777" w:rsidR="00220645" w:rsidRPr="00352AF2" w:rsidRDefault="00220645" w:rsidP="00352AF2"/>
    <w:sectPr w:rsidR="00220645" w:rsidRPr="00352AF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Roboto">
    <w:altName w:val="Roboto"/>
    <w:charset w:val="00"/>
    <w:family w:val="auto"/>
    <w:pitch w:val="variable"/>
    <w:sig w:usb0="E00002FF" w:usb1="5000205B" w:usb2="00000020" w:usb3="00000000" w:csb0="0000019F" w:csb1="00000000"/>
  </w:font>
  <w:font w:name="Segoe UI Emoji">
    <w:panose1 w:val="020B0502040204020203"/>
    <w:charset w:val="00"/>
    <w:family w:val="swiss"/>
    <w:pitch w:val="variable"/>
    <w:sig w:usb0="00000003" w:usb1="02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Lato">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509EE"/>
    <w:multiLevelType w:val="multilevel"/>
    <w:tmpl w:val="29DC2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9E10B3"/>
    <w:multiLevelType w:val="multilevel"/>
    <w:tmpl w:val="B35EA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494737"/>
    <w:multiLevelType w:val="multilevel"/>
    <w:tmpl w:val="99F847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18C6716"/>
    <w:multiLevelType w:val="multilevel"/>
    <w:tmpl w:val="11B6E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AC64FC5"/>
    <w:multiLevelType w:val="multilevel"/>
    <w:tmpl w:val="1004E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7AC"/>
    <w:rsid w:val="00032AE4"/>
    <w:rsid w:val="00051881"/>
    <w:rsid w:val="000717F7"/>
    <w:rsid w:val="0013614F"/>
    <w:rsid w:val="001D7C9A"/>
    <w:rsid w:val="002176C7"/>
    <w:rsid w:val="00220645"/>
    <w:rsid w:val="002B632F"/>
    <w:rsid w:val="00333B86"/>
    <w:rsid w:val="0034155F"/>
    <w:rsid w:val="00352AF2"/>
    <w:rsid w:val="003654BE"/>
    <w:rsid w:val="003D2AA0"/>
    <w:rsid w:val="004C0423"/>
    <w:rsid w:val="00503780"/>
    <w:rsid w:val="00516585"/>
    <w:rsid w:val="00524CDC"/>
    <w:rsid w:val="00594FBA"/>
    <w:rsid w:val="005D021B"/>
    <w:rsid w:val="005D79DD"/>
    <w:rsid w:val="005E67D4"/>
    <w:rsid w:val="00622BA6"/>
    <w:rsid w:val="00625908"/>
    <w:rsid w:val="006721D3"/>
    <w:rsid w:val="00672AB7"/>
    <w:rsid w:val="007174FB"/>
    <w:rsid w:val="00A77FF8"/>
    <w:rsid w:val="00A8121C"/>
    <w:rsid w:val="00AD183B"/>
    <w:rsid w:val="00B3636D"/>
    <w:rsid w:val="00B70E22"/>
    <w:rsid w:val="00B84497"/>
    <w:rsid w:val="00BE1ABF"/>
    <w:rsid w:val="00C3620D"/>
    <w:rsid w:val="00D03BF0"/>
    <w:rsid w:val="00D267AC"/>
    <w:rsid w:val="00D67DD5"/>
    <w:rsid w:val="00D97D81"/>
    <w:rsid w:val="00EC2370"/>
    <w:rsid w:val="00F05D33"/>
    <w:rsid w:val="00F41180"/>
    <w:rsid w:val="00F814F2"/>
    <w:rsid w:val="00F85FBD"/>
    <w:rsid w:val="00FB012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B2699"/>
  <w15:chartTrackingRefBased/>
  <w15:docId w15:val="{6106401F-1BF9-419B-900F-AF4979E49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8449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F05D3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84497"/>
    <w:rPr>
      <w:rFonts w:asciiTheme="majorHAnsi" w:eastAsiaTheme="majorEastAsia" w:hAnsiTheme="majorHAnsi" w:cstheme="majorBidi"/>
      <w:color w:val="2F5496" w:themeColor="accent1" w:themeShade="BF"/>
      <w:sz w:val="32"/>
      <w:szCs w:val="32"/>
    </w:rPr>
  </w:style>
  <w:style w:type="character" w:styleId="Textoennegrita">
    <w:name w:val="Strong"/>
    <w:basedOn w:val="Fuentedeprrafopredeter"/>
    <w:uiPriority w:val="22"/>
    <w:qFormat/>
    <w:rsid w:val="00D97D81"/>
    <w:rPr>
      <w:b/>
      <w:bCs/>
    </w:rPr>
  </w:style>
  <w:style w:type="paragraph" w:styleId="NormalWeb">
    <w:name w:val="Normal (Web)"/>
    <w:basedOn w:val="Normal"/>
    <w:uiPriority w:val="99"/>
    <w:semiHidden/>
    <w:unhideWhenUsed/>
    <w:rsid w:val="00D97D81"/>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nfasis">
    <w:name w:val="Emphasis"/>
    <w:basedOn w:val="Fuentedeprrafopredeter"/>
    <w:uiPriority w:val="20"/>
    <w:qFormat/>
    <w:rsid w:val="00516585"/>
    <w:rPr>
      <w:i/>
      <w:iCs/>
    </w:rPr>
  </w:style>
  <w:style w:type="character" w:customStyle="1" w:styleId="Ttulo2Car">
    <w:name w:val="Título 2 Car"/>
    <w:basedOn w:val="Fuentedeprrafopredeter"/>
    <w:link w:val="Ttulo2"/>
    <w:uiPriority w:val="9"/>
    <w:semiHidden/>
    <w:rsid w:val="00F05D33"/>
    <w:rPr>
      <w:rFonts w:asciiTheme="majorHAnsi" w:eastAsiaTheme="majorEastAsia" w:hAnsiTheme="majorHAnsi" w:cstheme="majorBidi"/>
      <w:color w:val="2F5496" w:themeColor="accent1" w:themeShade="BF"/>
      <w:sz w:val="26"/>
      <w:szCs w:val="26"/>
    </w:rPr>
  </w:style>
  <w:style w:type="paragraph" w:styleId="HTMLconformatoprevio">
    <w:name w:val="HTML Preformatted"/>
    <w:basedOn w:val="Normal"/>
    <w:link w:val="HTMLconformatoprevioCar"/>
    <w:uiPriority w:val="99"/>
    <w:semiHidden/>
    <w:unhideWhenUsed/>
    <w:rsid w:val="00F05D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F05D33"/>
    <w:rPr>
      <w:rFonts w:ascii="Courier New" w:eastAsia="Times New Roman" w:hAnsi="Courier New" w:cs="Courier New"/>
      <w:sz w:val="20"/>
      <w:szCs w:val="20"/>
      <w:lang w:eastAsia="es-MX"/>
    </w:rPr>
  </w:style>
  <w:style w:type="character" w:styleId="CdigoHTML">
    <w:name w:val="HTML Code"/>
    <w:basedOn w:val="Fuentedeprrafopredeter"/>
    <w:uiPriority w:val="99"/>
    <w:semiHidden/>
    <w:unhideWhenUsed/>
    <w:rsid w:val="00F05D33"/>
    <w:rPr>
      <w:rFonts w:ascii="Courier New" w:eastAsia="Times New Roman" w:hAnsi="Courier New" w:cs="Courier New"/>
      <w:sz w:val="20"/>
      <w:szCs w:val="20"/>
    </w:rPr>
  </w:style>
  <w:style w:type="character" w:customStyle="1" w:styleId="hljs-keyword">
    <w:name w:val="hljs-keyword"/>
    <w:basedOn w:val="Fuentedeprrafopredeter"/>
    <w:rsid w:val="00F05D33"/>
  </w:style>
  <w:style w:type="character" w:customStyle="1" w:styleId="hljs-string">
    <w:name w:val="hljs-string"/>
    <w:basedOn w:val="Fuentedeprrafopredeter"/>
    <w:rsid w:val="00F05D33"/>
  </w:style>
  <w:style w:type="character" w:styleId="Hipervnculo">
    <w:name w:val="Hyperlink"/>
    <w:basedOn w:val="Fuentedeprrafopredeter"/>
    <w:uiPriority w:val="99"/>
    <w:semiHidden/>
    <w:unhideWhenUsed/>
    <w:rsid w:val="00FB0124"/>
    <w:rPr>
      <w:color w:val="0000FF"/>
      <w:u w:val="single"/>
    </w:rPr>
  </w:style>
  <w:style w:type="character" w:customStyle="1" w:styleId="hljs-selector-pseudo">
    <w:name w:val="hljs-selector-pseudo"/>
    <w:basedOn w:val="Fuentedeprrafopredeter"/>
    <w:rsid w:val="00F814F2"/>
  </w:style>
  <w:style w:type="character" w:customStyle="1" w:styleId="hljs-attribute">
    <w:name w:val="hljs-attribute"/>
    <w:basedOn w:val="Fuentedeprrafopredeter"/>
    <w:rsid w:val="00F814F2"/>
  </w:style>
  <w:style w:type="character" w:customStyle="1" w:styleId="hljs-number">
    <w:name w:val="hljs-number"/>
    <w:basedOn w:val="Fuentedeprrafopredeter"/>
    <w:rsid w:val="00F814F2"/>
  </w:style>
  <w:style w:type="character" w:customStyle="1" w:styleId="ruby">
    <w:name w:val="ruby"/>
    <w:basedOn w:val="Fuentedeprrafopredeter"/>
    <w:rsid w:val="007174FB"/>
  </w:style>
  <w:style w:type="character" w:customStyle="1" w:styleId="hljs-symbol">
    <w:name w:val="hljs-symbol"/>
    <w:basedOn w:val="Fuentedeprrafopredeter"/>
    <w:rsid w:val="007174FB"/>
  </w:style>
  <w:style w:type="character" w:customStyle="1" w:styleId="hljs-comment">
    <w:name w:val="hljs-comment"/>
    <w:basedOn w:val="Fuentedeprrafopredeter"/>
    <w:rsid w:val="007174FB"/>
  </w:style>
  <w:style w:type="paragraph" w:customStyle="1" w:styleId="content-author-name">
    <w:name w:val="content-author-name"/>
    <w:basedOn w:val="Normal"/>
    <w:rsid w:val="0013614F"/>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customStyle="1" w:styleId="content-author-role">
    <w:name w:val="content-author-role"/>
    <w:basedOn w:val="Normal"/>
    <w:rsid w:val="0013614F"/>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175501">
      <w:bodyDiv w:val="1"/>
      <w:marLeft w:val="0"/>
      <w:marRight w:val="0"/>
      <w:marTop w:val="0"/>
      <w:marBottom w:val="0"/>
      <w:divBdr>
        <w:top w:val="none" w:sz="0" w:space="0" w:color="auto"/>
        <w:left w:val="none" w:sz="0" w:space="0" w:color="auto"/>
        <w:bottom w:val="none" w:sz="0" w:space="0" w:color="auto"/>
        <w:right w:val="none" w:sz="0" w:space="0" w:color="auto"/>
      </w:divBdr>
    </w:div>
    <w:div w:id="459765263">
      <w:bodyDiv w:val="1"/>
      <w:marLeft w:val="0"/>
      <w:marRight w:val="0"/>
      <w:marTop w:val="0"/>
      <w:marBottom w:val="0"/>
      <w:divBdr>
        <w:top w:val="none" w:sz="0" w:space="0" w:color="auto"/>
        <w:left w:val="none" w:sz="0" w:space="0" w:color="auto"/>
        <w:bottom w:val="none" w:sz="0" w:space="0" w:color="auto"/>
        <w:right w:val="none" w:sz="0" w:space="0" w:color="auto"/>
      </w:divBdr>
      <w:divsChild>
        <w:div w:id="796797222">
          <w:marLeft w:val="0"/>
          <w:marRight w:val="0"/>
          <w:marTop w:val="0"/>
          <w:marBottom w:val="0"/>
          <w:divBdr>
            <w:top w:val="none" w:sz="0" w:space="0" w:color="auto"/>
            <w:left w:val="none" w:sz="0" w:space="0" w:color="auto"/>
            <w:bottom w:val="none" w:sz="0" w:space="0" w:color="auto"/>
            <w:right w:val="none" w:sz="0" w:space="0" w:color="auto"/>
          </w:divBdr>
          <w:divsChild>
            <w:div w:id="139620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922106">
      <w:bodyDiv w:val="1"/>
      <w:marLeft w:val="0"/>
      <w:marRight w:val="0"/>
      <w:marTop w:val="0"/>
      <w:marBottom w:val="0"/>
      <w:divBdr>
        <w:top w:val="none" w:sz="0" w:space="0" w:color="auto"/>
        <w:left w:val="none" w:sz="0" w:space="0" w:color="auto"/>
        <w:bottom w:val="none" w:sz="0" w:space="0" w:color="auto"/>
        <w:right w:val="none" w:sz="0" w:space="0" w:color="auto"/>
      </w:divBdr>
    </w:div>
    <w:div w:id="778137429">
      <w:bodyDiv w:val="1"/>
      <w:marLeft w:val="0"/>
      <w:marRight w:val="0"/>
      <w:marTop w:val="0"/>
      <w:marBottom w:val="0"/>
      <w:divBdr>
        <w:top w:val="none" w:sz="0" w:space="0" w:color="auto"/>
        <w:left w:val="none" w:sz="0" w:space="0" w:color="auto"/>
        <w:bottom w:val="none" w:sz="0" w:space="0" w:color="auto"/>
        <w:right w:val="none" w:sz="0" w:space="0" w:color="auto"/>
      </w:divBdr>
    </w:div>
    <w:div w:id="814296532">
      <w:bodyDiv w:val="1"/>
      <w:marLeft w:val="0"/>
      <w:marRight w:val="0"/>
      <w:marTop w:val="0"/>
      <w:marBottom w:val="0"/>
      <w:divBdr>
        <w:top w:val="none" w:sz="0" w:space="0" w:color="auto"/>
        <w:left w:val="none" w:sz="0" w:space="0" w:color="auto"/>
        <w:bottom w:val="none" w:sz="0" w:space="0" w:color="auto"/>
        <w:right w:val="none" w:sz="0" w:space="0" w:color="auto"/>
      </w:divBdr>
    </w:div>
    <w:div w:id="1325625287">
      <w:bodyDiv w:val="1"/>
      <w:marLeft w:val="0"/>
      <w:marRight w:val="0"/>
      <w:marTop w:val="0"/>
      <w:marBottom w:val="0"/>
      <w:divBdr>
        <w:top w:val="none" w:sz="0" w:space="0" w:color="auto"/>
        <w:left w:val="none" w:sz="0" w:space="0" w:color="auto"/>
        <w:bottom w:val="none" w:sz="0" w:space="0" w:color="auto"/>
        <w:right w:val="none" w:sz="0" w:space="0" w:color="auto"/>
      </w:divBdr>
      <w:divsChild>
        <w:div w:id="190340345">
          <w:marLeft w:val="0"/>
          <w:marRight w:val="0"/>
          <w:marTop w:val="0"/>
          <w:marBottom w:val="0"/>
          <w:divBdr>
            <w:top w:val="none" w:sz="0" w:space="0" w:color="auto"/>
            <w:left w:val="none" w:sz="0" w:space="0" w:color="auto"/>
            <w:bottom w:val="none" w:sz="0" w:space="0" w:color="auto"/>
            <w:right w:val="none" w:sz="0" w:space="0" w:color="auto"/>
          </w:divBdr>
          <w:divsChild>
            <w:div w:id="250165826">
              <w:marLeft w:val="0"/>
              <w:marRight w:val="0"/>
              <w:marTop w:val="0"/>
              <w:marBottom w:val="0"/>
              <w:divBdr>
                <w:top w:val="none" w:sz="0" w:space="0" w:color="auto"/>
                <w:left w:val="none" w:sz="0" w:space="0" w:color="auto"/>
                <w:bottom w:val="none" w:sz="0" w:space="0" w:color="auto"/>
                <w:right w:val="none" w:sz="0" w:space="0" w:color="auto"/>
              </w:divBdr>
            </w:div>
            <w:div w:id="185877066">
              <w:marLeft w:val="0"/>
              <w:marRight w:val="0"/>
              <w:marTop w:val="0"/>
              <w:marBottom w:val="0"/>
              <w:divBdr>
                <w:top w:val="none" w:sz="0" w:space="0" w:color="auto"/>
                <w:left w:val="none" w:sz="0" w:space="0" w:color="auto"/>
                <w:bottom w:val="none" w:sz="0" w:space="0" w:color="auto"/>
                <w:right w:val="none" w:sz="0" w:space="0" w:color="auto"/>
              </w:divBdr>
            </w:div>
            <w:div w:id="711539066">
              <w:marLeft w:val="0"/>
              <w:marRight w:val="0"/>
              <w:marTop w:val="0"/>
              <w:marBottom w:val="0"/>
              <w:divBdr>
                <w:top w:val="none" w:sz="0" w:space="0" w:color="auto"/>
                <w:left w:val="none" w:sz="0" w:space="0" w:color="auto"/>
                <w:bottom w:val="none" w:sz="0" w:space="0" w:color="auto"/>
                <w:right w:val="none" w:sz="0" w:space="0" w:color="auto"/>
              </w:divBdr>
            </w:div>
            <w:div w:id="118455835">
              <w:marLeft w:val="0"/>
              <w:marRight w:val="0"/>
              <w:marTop w:val="0"/>
              <w:marBottom w:val="0"/>
              <w:divBdr>
                <w:top w:val="none" w:sz="0" w:space="0" w:color="auto"/>
                <w:left w:val="none" w:sz="0" w:space="0" w:color="auto"/>
                <w:bottom w:val="none" w:sz="0" w:space="0" w:color="auto"/>
                <w:right w:val="none" w:sz="0" w:space="0" w:color="auto"/>
              </w:divBdr>
            </w:div>
            <w:div w:id="1901667434">
              <w:marLeft w:val="0"/>
              <w:marRight w:val="0"/>
              <w:marTop w:val="0"/>
              <w:marBottom w:val="0"/>
              <w:divBdr>
                <w:top w:val="none" w:sz="0" w:space="0" w:color="auto"/>
                <w:left w:val="none" w:sz="0" w:space="0" w:color="auto"/>
                <w:bottom w:val="none" w:sz="0" w:space="0" w:color="auto"/>
                <w:right w:val="none" w:sz="0" w:space="0" w:color="auto"/>
              </w:divBdr>
            </w:div>
            <w:div w:id="2109617470">
              <w:marLeft w:val="0"/>
              <w:marRight w:val="0"/>
              <w:marTop w:val="0"/>
              <w:marBottom w:val="0"/>
              <w:divBdr>
                <w:top w:val="none" w:sz="0" w:space="0" w:color="auto"/>
                <w:left w:val="none" w:sz="0" w:space="0" w:color="auto"/>
                <w:bottom w:val="none" w:sz="0" w:space="0" w:color="auto"/>
                <w:right w:val="none" w:sz="0" w:space="0" w:color="auto"/>
              </w:divBdr>
            </w:div>
            <w:div w:id="52491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279867">
      <w:bodyDiv w:val="1"/>
      <w:marLeft w:val="0"/>
      <w:marRight w:val="0"/>
      <w:marTop w:val="0"/>
      <w:marBottom w:val="0"/>
      <w:divBdr>
        <w:top w:val="none" w:sz="0" w:space="0" w:color="auto"/>
        <w:left w:val="none" w:sz="0" w:space="0" w:color="auto"/>
        <w:bottom w:val="none" w:sz="0" w:space="0" w:color="auto"/>
        <w:right w:val="none" w:sz="0" w:space="0" w:color="auto"/>
      </w:divBdr>
    </w:div>
    <w:div w:id="1361007111">
      <w:bodyDiv w:val="1"/>
      <w:marLeft w:val="0"/>
      <w:marRight w:val="0"/>
      <w:marTop w:val="0"/>
      <w:marBottom w:val="0"/>
      <w:divBdr>
        <w:top w:val="none" w:sz="0" w:space="0" w:color="auto"/>
        <w:left w:val="none" w:sz="0" w:space="0" w:color="auto"/>
        <w:bottom w:val="none" w:sz="0" w:space="0" w:color="auto"/>
        <w:right w:val="none" w:sz="0" w:space="0" w:color="auto"/>
      </w:divBdr>
    </w:div>
    <w:div w:id="1393653944">
      <w:bodyDiv w:val="1"/>
      <w:marLeft w:val="0"/>
      <w:marRight w:val="0"/>
      <w:marTop w:val="0"/>
      <w:marBottom w:val="0"/>
      <w:divBdr>
        <w:top w:val="none" w:sz="0" w:space="0" w:color="auto"/>
        <w:left w:val="none" w:sz="0" w:space="0" w:color="auto"/>
        <w:bottom w:val="none" w:sz="0" w:space="0" w:color="auto"/>
        <w:right w:val="none" w:sz="0" w:space="0" w:color="auto"/>
      </w:divBdr>
      <w:divsChild>
        <w:div w:id="1771470405">
          <w:marLeft w:val="0"/>
          <w:marRight w:val="0"/>
          <w:marTop w:val="0"/>
          <w:marBottom w:val="0"/>
          <w:divBdr>
            <w:top w:val="none" w:sz="0" w:space="0" w:color="auto"/>
            <w:left w:val="none" w:sz="0" w:space="0" w:color="auto"/>
            <w:bottom w:val="none" w:sz="0" w:space="0" w:color="auto"/>
            <w:right w:val="none" w:sz="0" w:space="0" w:color="auto"/>
          </w:divBdr>
          <w:divsChild>
            <w:div w:id="1608612078">
              <w:marLeft w:val="300"/>
              <w:marRight w:val="0"/>
              <w:marTop w:val="120"/>
              <w:marBottom w:val="0"/>
              <w:divBdr>
                <w:top w:val="none" w:sz="0" w:space="0" w:color="auto"/>
                <w:left w:val="single" w:sz="6" w:space="24" w:color="40587C"/>
                <w:bottom w:val="none" w:sz="0" w:space="0" w:color="auto"/>
                <w:right w:val="none" w:sz="0" w:space="0" w:color="auto"/>
              </w:divBdr>
              <w:divsChild>
                <w:div w:id="2015456824">
                  <w:marLeft w:val="0"/>
                  <w:marRight w:val="0"/>
                  <w:marTop w:val="0"/>
                  <w:marBottom w:val="0"/>
                  <w:divBdr>
                    <w:top w:val="none" w:sz="0" w:space="0" w:color="auto"/>
                    <w:left w:val="none" w:sz="0" w:space="0" w:color="auto"/>
                    <w:bottom w:val="none" w:sz="0" w:space="0" w:color="auto"/>
                    <w:right w:val="none" w:sz="0" w:space="0" w:color="auto"/>
                  </w:divBdr>
                  <w:divsChild>
                    <w:div w:id="1069423254">
                      <w:marLeft w:val="0"/>
                      <w:marRight w:val="0"/>
                      <w:marTop w:val="0"/>
                      <w:marBottom w:val="0"/>
                      <w:divBdr>
                        <w:top w:val="none" w:sz="0" w:space="0" w:color="auto"/>
                        <w:left w:val="none" w:sz="0" w:space="0" w:color="auto"/>
                        <w:bottom w:val="none" w:sz="0" w:space="0" w:color="auto"/>
                        <w:right w:val="none" w:sz="0" w:space="0" w:color="auto"/>
                      </w:divBdr>
                      <w:divsChild>
                        <w:div w:id="235360537">
                          <w:marLeft w:val="0"/>
                          <w:marRight w:val="0"/>
                          <w:marTop w:val="0"/>
                          <w:marBottom w:val="0"/>
                          <w:divBdr>
                            <w:top w:val="single" w:sz="6" w:space="0" w:color="24385B"/>
                            <w:left w:val="single" w:sz="6" w:space="0" w:color="24385B"/>
                            <w:bottom w:val="single" w:sz="6" w:space="3" w:color="24385B"/>
                            <w:right w:val="single" w:sz="6" w:space="0" w:color="24385B"/>
                          </w:divBdr>
                        </w:div>
                      </w:divsChild>
                    </w:div>
                  </w:divsChild>
                </w:div>
                <w:div w:id="367726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598212">
          <w:marLeft w:val="480"/>
          <w:marRight w:val="0"/>
          <w:marTop w:val="0"/>
          <w:marBottom w:val="0"/>
          <w:divBdr>
            <w:top w:val="none" w:sz="0" w:space="0" w:color="auto"/>
            <w:left w:val="single" w:sz="6" w:space="24" w:color="40587C"/>
            <w:bottom w:val="none" w:sz="0" w:space="0" w:color="auto"/>
            <w:right w:val="none" w:sz="0" w:space="0" w:color="auto"/>
          </w:divBdr>
          <w:divsChild>
            <w:div w:id="103574848">
              <w:marLeft w:val="0"/>
              <w:marRight w:val="0"/>
              <w:marTop w:val="0"/>
              <w:marBottom w:val="0"/>
              <w:divBdr>
                <w:top w:val="none" w:sz="0" w:space="0" w:color="auto"/>
                <w:left w:val="none" w:sz="0" w:space="0" w:color="auto"/>
                <w:bottom w:val="none" w:sz="0" w:space="0" w:color="auto"/>
                <w:right w:val="none" w:sz="0" w:space="0" w:color="auto"/>
              </w:divBdr>
              <w:divsChild>
                <w:div w:id="1513687177">
                  <w:marLeft w:val="0"/>
                  <w:marRight w:val="0"/>
                  <w:marTop w:val="0"/>
                  <w:marBottom w:val="0"/>
                  <w:divBdr>
                    <w:top w:val="none" w:sz="0" w:space="0" w:color="auto"/>
                    <w:left w:val="none" w:sz="0" w:space="0" w:color="auto"/>
                    <w:bottom w:val="none" w:sz="0" w:space="0" w:color="auto"/>
                    <w:right w:val="none" w:sz="0" w:space="0" w:color="auto"/>
                  </w:divBdr>
                </w:div>
              </w:divsChild>
            </w:div>
            <w:div w:id="1115712485">
              <w:marLeft w:val="780"/>
              <w:marRight w:val="0"/>
              <w:marTop w:val="120"/>
              <w:marBottom w:val="0"/>
              <w:divBdr>
                <w:top w:val="none" w:sz="0" w:space="0" w:color="auto"/>
                <w:left w:val="none" w:sz="0" w:space="0" w:color="auto"/>
                <w:bottom w:val="none" w:sz="0" w:space="0" w:color="auto"/>
                <w:right w:val="none" w:sz="0" w:space="0" w:color="auto"/>
              </w:divBdr>
              <w:divsChild>
                <w:div w:id="1664042843">
                  <w:marLeft w:val="0"/>
                  <w:marRight w:val="0"/>
                  <w:marTop w:val="0"/>
                  <w:marBottom w:val="0"/>
                  <w:divBdr>
                    <w:top w:val="none" w:sz="0" w:space="0" w:color="auto"/>
                    <w:left w:val="none" w:sz="0" w:space="0" w:color="auto"/>
                    <w:bottom w:val="none" w:sz="0" w:space="0" w:color="auto"/>
                    <w:right w:val="none" w:sz="0" w:space="0" w:color="auto"/>
                  </w:divBdr>
                </w:div>
                <w:div w:id="1634604482">
                  <w:marLeft w:val="0"/>
                  <w:marRight w:val="0"/>
                  <w:marTop w:val="0"/>
                  <w:marBottom w:val="0"/>
                  <w:divBdr>
                    <w:top w:val="none" w:sz="0" w:space="0" w:color="auto"/>
                    <w:left w:val="none" w:sz="0" w:space="0" w:color="auto"/>
                    <w:bottom w:val="none" w:sz="0" w:space="0" w:color="auto"/>
                    <w:right w:val="none" w:sz="0" w:space="0" w:color="auto"/>
                  </w:divBdr>
                  <w:divsChild>
                    <w:div w:id="2020884737">
                      <w:marLeft w:val="0"/>
                      <w:marRight w:val="0"/>
                      <w:marTop w:val="0"/>
                      <w:marBottom w:val="0"/>
                      <w:divBdr>
                        <w:top w:val="none" w:sz="0" w:space="0" w:color="auto"/>
                        <w:left w:val="none" w:sz="0" w:space="0" w:color="auto"/>
                        <w:bottom w:val="none" w:sz="0" w:space="0" w:color="auto"/>
                        <w:right w:val="none" w:sz="0" w:space="0" w:color="auto"/>
                      </w:divBdr>
                      <w:divsChild>
                        <w:div w:id="379672332">
                          <w:marLeft w:val="0"/>
                          <w:marRight w:val="0"/>
                          <w:marTop w:val="0"/>
                          <w:marBottom w:val="0"/>
                          <w:divBdr>
                            <w:top w:val="single" w:sz="6" w:space="0" w:color="24385B"/>
                            <w:left w:val="single" w:sz="6" w:space="0" w:color="24385B"/>
                            <w:bottom w:val="single" w:sz="6" w:space="3" w:color="24385B"/>
                            <w:right w:val="single" w:sz="6" w:space="0" w:color="24385B"/>
                          </w:divBdr>
                        </w:div>
                      </w:divsChild>
                    </w:div>
                  </w:divsChild>
                </w:div>
              </w:divsChild>
            </w:div>
          </w:divsChild>
        </w:div>
      </w:divsChild>
    </w:div>
    <w:div w:id="1434590996">
      <w:bodyDiv w:val="1"/>
      <w:marLeft w:val="0"/>
      <w:marRight w:val="0"/>
      <w:marTop w:val="0"/>
      <w:marBottom w:val="0"/>
      <w:divBdr>
        <w:top w:val="none" w:sz="0" w:space="0" w:color="auto"/>
        <w:left w:val="none" w:sz="0" w:space="0" w:color="auto"/>
        <w:bottom w:val="none" w:sz="0" w:space="0" w:color="auto"/>
        <w:right w:val="none" w:sz="0" w:space="0" w:color="auto"/>
      </w:divBdr>
    </w:div>
    <w:div w:id="1438014956">
      <w:bodyDiv w:val="1"/>
      <w:marLeft w:val="0"/>
      <w:marRight w:val="0"/>
      <w:marTop w:val="0"/>
      <w:marBottom w:val="0"/>
      <w:divBdr>
        <w:top w:val="none" w:sz="0" w:space="0" w:color="auto"/>
        <w:left w:val="none" w:sz="0" w:space="0" w:color="auto"/>
        <w:bottom w:val="none" w:sz="0" w:space="0" w:color="auto"/>
        <w:right w:val="none" w:sz="0" w:space="0" w:color="auto"/>
      </w:divBdr>
    </w:div>
    <w:div w:id="1598127381">
      <w:bodyDiv w:val="1"/>
      <w:marLeft w:val="0"/>
      <w:marRight w:val="0"/>
      <w:marTop w:val="0"/>
      <w:marBottom w:val="0"/>
      <w:divBdr>
        <w:top w:val="none" w:sz="0" w:space="0" w:color="auto"/>
        <w:left w:val="none" w:sz="0" w:space="0" w:color="auto"/>
        <w:bottom w:val="none" w:sz="0" w:space="0" w:color="auto"/>
        <w:right w:val="none" w:sz="0" w:space="0" w:color="auto"/>
      </w:divBdr>
      <w:divsChild>
        <w:div w:id="2078935036">
          <w:marLeft w:val="0"/>
          <w:marRight w:val="0"/>
          <w:marTop w:val="0"/>
          <w:marBottom w:val="0"/>
          <w:divBdr>
            <w:top w:val="none" w:sz="0" w:space="0" w:color="auto"/>
            <w:left w:val="none" w:sz="0" w:space="0" w:color="auto"/>
            <w:bottom w:val="none" w:sz="0" w:space="0" w:color="auto"/>
            <w:right w:val="none" w:sz="0" w:space="0" w:color="auto"/>
          </w:divBdr>
          <w:divsChild>
            <w:div w:id="183441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615941">
      <w:bodyDiv w:val="1"/>
      <w:marLeft w:val="0"/>
      <w:marRight w:val="0"/>
      <w:marTop w:val="0"/>
      <w:marBottom w:val="0"/>
      <w:divBdr>
        <w:top w:val="none" w:sz="0" w:space="0" w:color="auto"/>
        <w:left w:val="none" w:sz="0" w:space="0" w:color="auto"/>
        <w:bottom w:val="none" w:sz="0" w:space="0" w:color="auto"/>
        <w:right w:val="none" w:sz="0" w:space="0" w:color="auto"/>
      </w:divBdr>
    </w:div>
    <w:div w:id="1658682277">
      <w:bodyDiv w:val="1"/>
      <w:marLeft w:val="0"/>
      <w:marRight w:val="0"/>
      <w:marTop w:val="0"/>
      <w:marBottom w:val="0"/>
      <w:divBdr>
        <w:top w:val="none" w:sz="0" w:space="0" w:color="auto"/>
        <w:left w:val="none" w:sz="0" w:space="0" w:color="auto"/>
        <w:bottom w:val="none" w:sz="0" w:space="0" w:color="auto"/>
        <w:right w:val="none" w:sz="0" w:space="0" w:color="auto"/>
      </w:divBdr>
      <w:divsChild>
        <w:div w:id="1602568052">
          <w:marLeft w:val="0"/>
          <w:marRight w:val="0"/>
          <w:marTop w:val="0"/>
          <w:marBottom w:val="0"/>
          <w:divBdr>
            <w:top w:val="none" w:sz="0" w:space="0" w:color="auto"/>
            <w:left w:val="none" w:sz="0" w:space="0" w:color="auto"/>
            <w:bottom w:val="none" w:sz="0" w:space="0" w:color="auto"/>
            <w:right w:val="none" w:sz="0" w:space="0" w:color="auto"/>
          </w:divBdr>
          <w:divsChild>
            <w:div w:id="199591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233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png"/><Relationship Id="rId18" Type="http://schemas.openxmlformats.org/officeDocument/2006/relationships/image" Target="media/image11.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6.png"/><Relationship Id="rId17" Type="http://schemas.openxmlformats.org/officeDocument/2006/relationships/hyperlink" Target="https://learnlayout.com/position.html" TargetMode="Externa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5.jpeg"/><Relationship Id="rId5" Type="http://schemas.openxmlformats.org/officeDocument/2006/relationships/image" Target="media/image1.jpeg"/><Relationship Id="rId15" Type="http://schemas.openxmlformats.org/officeDocument/2006/relationships/image" Target="media/image9.jpeg"/><Relationship Id="rId10" Type="http://schemas.openxmlformats.org/officeDocument/2006/relationships/hyperlink" Target="https://platzi.com/cursos/css-grid-layout/"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s.accentsconagua.com/articles/webdesign/an-introduction-to-the-bem-methodology.html" TargetMode="External"/><Relationship Id="rId14" Type="http://schemas.openxmlformats.org/officeDocument/2006/relationships/image" Target="media/image8.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TotalTime>
  <Pages>14</Pages>
  <Words>1488</Words>
  <Characters>8184</Characters>
  <Application>Microsoft Office Word</Application>
  <DocSecurity>0</DocSecurity>
  <Lines>68</Lines>
  <Paragraphs>19</Paragraphs>
  <ScaleCrop>false</ScaleCrop>
  <Company/>
  <LinksUpToDate>false</LinksUpToDate>
  <CharactersWithSpaces>9653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ARIZAGA ORELLANA KEVIN ISRAEL (PECGYE)</dc:creator>
  <cp:keywords/>
  <dc:description/>
  <cp:lastModifiedBy>ARIZAGA ORELLANA KEVIN ISRAEL (PECGYE)</cp:lastModifiedBy>
  <cp:revision>42</cp:revision>
  <dcterms:created xsi:type="dcterms:W3CDTF">2023-06-08T21:44:00Z</dcterms:created>
  <dcterms:modified xsi:type="dcterms:W3CDTF">2023-06-09T15:10:00Z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fb22e38-1a08-4b06-a6dd-a7ec074d3af8_Enabled">
    <vt:lpwstr>true</vt:lpwstr>
  </property>
  <property fmtid="{D5CDD505-2E9C-101B-9397-08002B2CF9AE}" pid="3" name="MSIP_Label_5fb22e38-1a08-4b06-a6dd-a7ec074d3af8_SetDate">
    <vt:lpwstr>2023-06-08T21:44:51Z</vt:lpwstr>
  </property>
  <property fmtid="{D5CDD505-2E9C-101B-9397-08002B2CF9AE}" pid="4" name="MSIP_Label_5fb22e38-1a08-4b06-a6dd-a7ec074d3af8_Method">
    <vt:lpwstr>Standard</vt:lpwstr>
  </property>
  <property fmtid="{D5CDD505-2E9C-101B-9397-08002B2CF9AE}" pid="5" name="MSIP_Label_5fb22e38-1a08-4b06-a6dd-a7ec074d3af8_Name">
    <vt:lpwstr>Datos Publicos</vt:lpwstr>
  </property>
  <property fmtid="{D5CDD505-2E9C-101B-9397-08002B2CF9AE}" pid="6" name="MSIP_Label_5fb22e38-1a08-4b06-a6dd-a7ec074d3af8_SiteId">
    <vt:lpwstr>433ec967-f454-49f2-b132-d07f81545e02</vt:lpwstr>
  </property>
  <property fmtid="{D5CDD505-2E9C-101B-9397-08002B2CF9AE}" pid="7" name="MSIP_Label_5fb22e38-1a08-4b06-a6dd-a7ec074d3af8_ActionId">
    <vt:lpwstr>ef66762b-631f-47cf-b305-dc2b45ec7dd7</vt:lpwstr>
  </property>
  <property fmtid="{D5CDD505-2E9C-101B-9397-08002B2CF9AE}" pid="8" name="MSIP_Label_5fb22e38-1a08-4b06-a6dd-a7ec074d3af8_ContentBits">
    <vt:lpwstr>0</vt:lpwstr>
  </property>
</Properties>
</file>